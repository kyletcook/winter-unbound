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E0F6BC" w14:textId="77777777" w:rsidR="00B446AC" w:rsidRDefault="009F1085" w:rsidP="000A46E8">
      <w:pPr>
        <w:spacing w:line="240" w:lineRule="auto"/>
        <w:contextualSpacing/>
        <w:rPr>
          <w:b/>
        </w:rPr>
      </w:pPr>
      <w:r>
        <w:rPr>
          <w:b/>
        </w:rPr>
        <w:t>OFF SITE</w:t>
      </w:r>
      <w:r w:rsidRPr="009F1085">
        <w:rPr>
          <w:b/>
        </w:rPr>
        <w:cr/>
      </w:r>
    </w:p>
    <w:p w14:paraId="62665812" w14:textId="77777777" w:rsidR="00B446AC" w:rsidRDefault="00B446AC" w:rsidP="000A46E8">
      <w:pPr>
        <w:spacing w:line="240" w:lineRule="auto"/>
        <w:contextualSpacing/>
        <w:rPr>
          <w:b/>
        </w:rPr>
      </w:pPr>
      <w:r>
        <w:rPr>
          <w:b/>
        </w:rPr>
        <w:t>ADULTS</w:t>
      </w:r>
    </w:p>
    <w:p w14:paraId="0B4D9936" w14:textId="77777777" w:rsidR="009F1085" w:rsidRDefault="009F1085" w:rsidP="000A46E8">
      <w:pPr>
        <w:spacing w:line="240" w:lineRule="auto"/>
        <w:contextualSpacing/>
      </w:pPr>
      <w:r w:rsidRPr="009F1085">
        <w:rPr>
          <w:b/>
        </w:rPr>
        <w:t>Who Picked this Book? Club: NPL at Lipscomb</w:t>
      </w:r>
      <w:r w:rsidRPr="009F1085">
        <w:rPr>
          <w:b/>
        </w:rPr>
        <w:cr/>
      </w:r>
      <w:r>
        <w:t>Tuesday, Feb 6</w:t>
      </w:r>
      <w:r>
        <w:cr/>
        <w:t>3:30 PM</w:t>
      </w:r>
      <w:r>
        <w:cr/>
        <w:t xml:space="preserve">This event is at </w:t>
      </w:r>
      <w:proofErr w:type="spellStart"/>
      <w:r>
        <w:t>Beaman</w:t>
      </w:r>
      <w:proofErr w:type="spellEnd"/>
      <w:r>
        <w:t xml:space="preserve"> Library, One University Park Drive, Nashville, TN 37204.</w:t>
      </w:r>
      <w:r w:rsidR="003D29D7">
        <w:t xml:space="preserve"> </w:t>
      </w:r>
      <w:r>
        <w:t xml:space="preserve">A partnership between Lipscomb University and Nashville Public Library, Who Picked This Book? Club meets on Lipscomb University campus. The book club is open to the general public. Copies of the book can be picked up at </w:t>
      </w:r>
      <w:proofErr w:type="spellStart"/>
      <w:r>
        <w:t>Beaman</w:t>
      </w:r>
      <w:proofErr w:type="spellEnd"/>
      <w:r>
        <w:t xml:space="preserve"> Librar</w:t>
      </w:r>
      <w:bookmarkStart w:id="0" w:name="_GoBack"/>
      <w:bookmarkEnd w:id="0"/>
      <w:r>
        <w:t>y or Green Hills Branch Library. This month</w:t>
      </w:r>
      <w:r w:rsidR="003D29D7">
        <w:t>’</w:t>
      </w:r>
      <w:r w:rsidR="00897CAD">
        <w:t>s</w:t>
      </w:r>
      <w:r>
        <w:t xml:space="preserve"> selection is The Bright Hour: A Memoir of Living and Dying, by Nina Rigg</w:t>
      </w:r>
      <w:r w:rsidR="00513051">
        <w:t>s.</w:t>
      </w:r>
    </w:p>
    <w:p w14:paraId="7065DD93" w14:textId="77777777" w:rsidR="000A46E8" w:rsidRDefault="000A46E8" w:rsidP="000A46E8">
      <w:pPr>
        <w:spacing w:line="240" w:lineRule="auto"/>
        <w:contextualSpacing/>
      </w:pPr>
    </w:p>
    <w:p w14:paraId="122A4979" w14:textId="77777777" w:rsidR="005734C4" w:rsidRPr="00F86A62" w:rsidRDefault="005734C4" w:rsidP="000A46E8">
      <w:pPr>
        <w:spacing w:line="240" w:lineRule="auto"/>
        <w:contextualSpacing/>
      </w:pPr>
      <w:r w:rsidRPr="00F86A62">
        <w:t>MAIN</w:t>
      </w:r>
    </w:p>
    <w:p w14:paraId="7B5166CB" w14:textId="77777777" w:rsidR="005734C4" w:rsidRPr="00F86A62" w:rsidRDefault="005734C4" w:rsidP="000A46E8">
      <w:pPr>
        <w:spacing w:line="240" w:lineRule="auto"/>
        <w:contextualSpacing/>
      </w:pPr>
    </w:p>
    <w:p w14:paraId="7CE170A7" w14:textId="77777777" w:rsidR="005734C4" w:rsidRPr="00F86A62" w:rsidRDefault="005734C4" w:rsidP="000A46E8">
      <w:pPr>
        <w:spacing w:line="240" w:lineRule="auto"/>
        <w:contextualSpacing/>
      </w:pPr>
      <w:r w:rsidRPr="00F86A62">
        <w:t>CHILDREN</w:t>
      </w:r>
    </w:p>
    <w:p w14:paraId="6FABC10F" w14:textId="77777777" w:rsidR="005734C4" w:rsidRPr="00F86A62" w:rsidRDefault="005734C4" w:rsidP="000A46E8">
      <w:pPr>
        <w:spacing w:line="240" w:lineRule="auto"/>
        <w:contextualSpacing/>
      </w:pPr>
    </w:p>
    <w:p w14:paraId="2B1A492C" w14:textId="77777777" w:rsidR="005734C4" w:rsidRPr="00F86A62" w:rsidRDefault="005734C4" w:rsidP="000A46E8">
      <w:pPr>
        <w:spacing w:line="240" w:lineRule="auto"/>
        <w:contextualSpacing/>
      </w:pPr>
      <w:r w:rsidRPr="00F86A62">
        <w:t>Kid Craft</w:t>
      </w:r>
    </w:p>
    <w:p w14:paraId="2A75E60B" w14:textId="6A573B96" w:rsidR="005734C4" w:rsidRPr="00F86A62" w:rsidRDefault="00285C2D" w:rsidP="000A46E8">
      <w:pPr>
        <w:spacing w:line="240" w:lineRule="auto"/>
        <w:contextualSpacing/>
      </w:pPr>
      <w:proofErr w:type="gramStart"/>
      <w:r w:rsidRPr="00285C2D">
        <w:t>Tuesdays and Wednesdays, Dec 5, 6, 2017, Feb 6, 7, 2018.</w:t>
      </w:r>
      <w:proofErr w:type="gramEnd"/>
    </w:p>
    <w:p w14:paraId="0806EB4C" w14:textId="77777777" w:rsidR="005734C4" w:rsidRPr="00F86A62" w:rsidRDefault="005734C4" w:rsidP="000A46E8">
      <w:pPr>
        <w:spacing w:line="240" w:lineRule="auto"/>
        <w:contextualSpacing/>
      </w:pPr>
      <w:r w:rsidRPr="00F86A62">
        <w:t>10:00 AM</w:t>
      </w:r>
    </w:p>
    <w:p w14:paraId="0C7D7809" w14:textId="2F95C834" w:rsidR="005734C4" w:rsidRPr="00F86A62" w:rsidRDefault="005734C4" w:rsidP="000A46E8">
      <w:pPr>
        <w:spacing w:line="240" w:lineRule="auto"/>
        <w:contextualSpacing/>
      </w:pPr>
      <w:r w:rsidRPr="00F86A62">
        <w:t>Join us for fun crafts.</w:t>
      </w:r>
      <w:r w:rsidR="00285C2D">
        <w:t xml:space="preserve"> </w:t>
      </w:r>
      <w:proofErr w:type="gramStart"/>
      <w:r w:rsidR="00285C2D">
        <w:t>For ages 3-5.</w:t>
      </w:r>
      <w:proofErr w:type="gramEnd"/>
    </w:p>
    <w:p w14:paraId="4472B84D" w14:textId="77777777" w:rsidR="005734C4" w:rsidRPr="00F86A62" w:rsidRDefault="005734C4" w:rsidP="000A46E8">
      <w:pPr>
        <w:spacing w:line="240" w:lineRule="auto"/>
        <w:contextualSpacing/>
      </w:pPr>
    </w:p>
    <w:p w14:paraId="0015434F" w14:textId="77777777" w:rsidR="005734C4" w:rsidRPr="00F86A62" w:rsidRDefault="005734C4" w:rsidP="000A46E8">
      <w:pPr>
        <w:spacing w:line="240" w:lineRule="auto"/>
        <w:contextualSpacing/>
      </w:pPr>
      <w:r w:rsidRPr="00F86A62">
        <w:t>Homeschool Friends</w:t>
      </w:r>
    </w:p>
    <w:p w14:paraId="4AC3DF4D" w14:textId="77777777" w:rsidR="005734C4" w:rsidRPr="00F86A62" w:rsidRDefault="005734C4" w:rsidP="000A46E8">
      <w:pPr>
        <w:spacing w:line="240" w:lineRule="auto"/>
        <w:contextualSpacing/>
      </w:pPr>
      <w:r w:rsidRPr="00F86A62">
        <w:t>Every 2nd Thursday</w:t>
      </w:r>
    </w:p>
    <w:p w14:paraId="575A7041" w14:textId="097417C9" w:rsidR="005734C4" w:rsidRPr="00F86A62" w:rsidRDefault="00307795" w:rsidP="000A46E8">
      <w:pPr>
        <w:spacing w:line="240" w:lineRule="auto"/>
        <w:contextualSpacing/>
      </w:pPr>
      <w:r>
        <w:t>1:30 PM</w:t>
      </w:r>
    </w:p>
    <w:p w14:paraId="43914894" w14:textId="77777777" w:rsidR="005734C4" w:rsidRPr="00F86A62" w:rsidRDefault="005734C4" w:rsidP="000A46E8">
      <w:pPr>
        <w:spacing w:line="240" w:lineRule="auto"/>
        <w:contextualSpacing/>
      </w:pPr>
      <w:r w:rsidRPr="00F86A62">
        <w:t xml:space="preserve">Children ages 5-8 </w:t>
      </w:r>
      <w:proofErr w:type="gramStart"/>
      <w:r w:rsidRPr="00F86A62">
        <w:t>who</w:t>
      </w:r>
      <w:proofErr w:type="gramEnd"/>
      <w:r w:rsidRPr="00F86A62">
        <w:t xml:space="preserve"> are homeschooled are welcome to join us for themed activities.</w:t>
      </w:r>
    </w:p>
    <w:p w14:paraId="379A1CE0" w14:textId="77777777" w:rsidR="005734C4" w:rsidRPr="00F86A62" w:rsidRDefault="005734C4" w:rsidP="000A46E8">
      <w:pPr>
        <w:spacing w:line="240" w:lineRule="auto"/>
        <w:contextualSpacing/>
      </w:pPr>
    </w:p>
    <w:p w14:paraId="2E527F50" w14:textId="77777777" w:rsidR="005734C4" w:rsidRPr="00F86A62" w:rsidRDefault="005734C4" w:rsidP="000A46E8">
      <w:pPr>
        <w:spacing w:line="240" w:lineRule="auto"/>
        <w:contextualSpacing/>
      </w:pPr>
      <w:r w:rsidRPr="00F86A62">
        <w:t>Homeschool Tweens</w:t>
      </w:r>
    </w:p>
    <w:p w14:paraId="2DEAF3E9" w14:textId="77777777" w:rsidR="005734C4" w:rsidRPr="00F86A62" w:rsidRDefault="005734C4" w:rsidP="000A46E8">
      <w:pPr>
        <w:spacing w:line="240" w:lineRule="auto"/>
        <w:contextualSpacing/>
      </w:pPr>
      <w:r w:rsidRPr="00F86A62">
        <w:t>Every 4th Thursday</w:t>
      </w:r>
    </w:p>
    <w:p w14:paraId="299BEEF0" w14:textId="77777777" w:rsidR="005734C4" w:rsidRPr="00F86A62" w:rsidRDefault="005734C4" w:rsidP="000A46E8">
      <w:pPr>
        <w:spacing w:line="240" w:lineRule="auto"/>
        <w:contextualSpacing/>
      </w:pPr>
      <w:r w:rsidRPr="00F86A62">
        <w:t>1:30 PM</w:t>
      </w:r>
    </w:p>
    <w:p w14:paraId="5E2A36FE" w14:textId="77777777" w:rsidR="005734C4" w:rsidRPr="00F86A62" w:rsidRDefault="005734C4" w:rsidP="000A46E8">
      <w:pPr>
        <w:spacing w:line="240" w:lineRule="auto"/>
        <w:contextualSpacing/>
      </w:pPr>
      <w:r w:rsidRPr="00F86A62">
        <w:t>Homeschoolers ages 8-13 are welcome to join us in the Children's Department as we explore a new topic.</w:t>
      </w:r>
    </w:p>
    <w:p w14:paraId="117CA4FC" w14:textId="77777777" w:rsidR="00C42168" w:rsidRPr="00F86A62" w:rsidRDefault="00C42168" w:rsidP="00C42168">
      <w:pPr>
        <w:spacing w:line="240" w:lineRule="auto"/>
        <w:contextualSpacing/>
      </w:pPr>
    </w:p>
    <w:p w14:paraId="75D21F7A" w14:textId="77777777" w:rsidR="00C42168" w:rsidRPr="00F86A62" w:rsidRDefault="00C42168" w:rsidP="00C42168">
      <w:pPr>
        <w:spacing w:line="240" w:lineRule="auto"/>
        <w:contextualSpacing/>
      </w:pPr>
      <w:proofErr w:type="spellStart"/>
      <w:r w:rsidRPr="00F86A62">
        <w:t>READing</w:t>
      </w:r>
      <w:proofErr w:type="spellEnd"/>
      <w:r w:rsidRPr="00F86A62">
        <w:t xml:space="preserve"> Paws</w:t>
      </w:r>
    </w:p>
    <w:p w14:paraId="190E738C" w14:textId="77777777" w:rsidR="00C42168" w:rsidRPr="00F86A62" w:rsidRDefault="00C42168" w:rsidP="00C42168">
      <w:pPr>
        <w:spacing w:line="240" w:lineRule="auto"/>
        <w:contextualSpacing/>
      </w:pPr>
      <w:r w:rsidRPr="00F86A62">
        <w:t>Every 1st Saturday</w:t>
      </w:r>
    </w:p>
    <w:p w14:paraId="5A738ECF" w14:textId="77777777" w:rsidR="00C42168" w:rsidRPr="00F86A62" w:rsidRDefault="00C42168" w:rsidP="00C42168">
      <w:pPr>
        <w:spacing w:line="240" w:lineRule="auto"/>
        <w:contextualSpacing/>
      </w:pPr>
      <w:r w:rsidRPr="00F86A62">
        <w:t>1:00 PM</w:t>
      </w:r>
    </w:p>
    <w:p w14:paraId="1E3A89F2" w14:textId="77777777" w:rsidR="00C42168" w:rsidRPr="00F86A62" w:rsidRDefault="00C42168" w:rsidP="00C42168">
      <w:pPr>
        <w:spacing w:line="240" w:lineRule="auto"/>
        <w:contextualSpacing/>
      </w:pPr>
      <w:r w:rsidRPr="00F86A62">
        <w:t>Ages 5-12 are welcome to come read to a furry friend. Registration is required. Please call (615) 862-5785 to register.</w:t>
      </w:r>
    </w:p>
    <w:p w14:paraId="148C84E5" w14:textId="77777777" w:rsidR="005734C4" w:rsidRDefault="005734C4" w:rsidP="000A46E8">
      <w:pPr>
        <w:spacing w:line="240" w:lineRule="auto"/>
        <w:contextualSpacing/>
      </w:pPr>
    </w:p>
    <w:p w14:paraId="79A67E86" w14:textId="3F12BD6C" w:rsidR="00C42168" w:rsidRDefault="00C42168" w:rsidP="00C42168">
      <w:pPr>
        <w:spacing w:line="240" w:lineRule="auto"/>
        <w:contextualSpacing/>
      </w:pPr>
      <w:r>
        <w:br/>
      </w:r>
      <w:r w:rsidRPr="00C42168">
        <w:t xml:space="preserve">Sailors and Maidens </w:t>
      </w:r>
    </w:p>
    <w:p w14:paraId="4CF9A2DD" w14:textId="77777777" w:rsidR="00C42168" w:rsidRDefault="00C42168" w:rsidP="00C42168">
      <w:pPr>
        <w:spacing w:line="240" w:lineRule="auto"/>
        <w:contextualSpacing/>
      </w:pPr>
      <w:r w:rsidRPr="00C42168">
        <w:t xml:space="preserve">Friday Dec 1, Saturday, Dec 2 </w:t>
      </w:r>
    </w:p>
    <w:p w14:paraId="67B06CFC" w14:textId="77777777" w:rsidR="00C42168" w:rsidRDefault="00C42168" w:rsidP="00C42168">
      <w:pPr>
        <w:spacing w:line="240" w:lineRule="auto"/>
        <w:contextualSpacing/>
      </w:pPr>
      <w:r w:rsidRPr="00C42168">
        <w:t xml:space="preserve">10:30 AM </w:t>
      </w:r>
      <w:r>
        <w:t>and 11:30 AM</w:t>
      </w:r>
    </w:p>
    <w:p w14:paraId="219E1D25" w14:textId="7651F4CF" w:rsidR="00C42168" w:rsidRPr="00C42168" w:rsidRDefault="00C42168" w:rsidP="00C42168">
      <w:pPr>
        <w:spacing w:line="240" w:lineRule="auto"/>
        <w:contextualSpacing/>
      </w:pPr>
      <w:proofErr w:type="gramStart"/>
      <w:r w:rsidRPr="00C42168">
        <w:t>Sailors and Maidens returns to our stage with their own pleasing brand of puppet storytelling and variety show.</w:t>
      </w:r>
      <w:proofErr w:type="gramEnd"/>
      <w:r w:rsidRPr="00C42168">
        <w:t xml:space="preserve"> 30 min. Recommended for ages 5-12, but all are welcome.</w:t>
      </w:r>
    </w:p>
    <w:p w14:paraId="17B08ACF" w14:textId="77777777" w:rsidR="00C42168" w:rsidRPr="00F86A62" w:rsidRDefault="00C42168" w:rsidP="000A46E8">
      <w:pPr>
        <w:spacing w:line="240" w:lineRule="auto"/>
        <w:contextualSpacing/>
      </w:pPr>
    </w:p>
    <w:p w14:paraId="0C07861C" w14:textId="77777777" w:rsidR="00C42168" w:rsidRDefault="00C42168" w:rsidP="000A46E8">
      <w:pPr>
        <w:spacing w:line="240" w:lineRule="auto"/>
        <w:contextualSpacing/>
      </w:pPr>
    </w:p>
    <w:p w14:paraId="6DD2F7C4" w14:textId="77777777" w:rsidR="005734C4" w:rsidRPr="00F86A62" w:rsidRDefault="005734C4" w:rsidP="000A46E8">
      <w:pPr>
        <w:spacing w:line="240" w:lineRule="auto"/>
        <w:contextualSpacing/>
      </w:pPr>
      <w:r w:rsidRPr="00F86A62">
        <w:t>A Child's Calendar</w:t>
      </w:r>
    </w:p>
    <w:p w14:paraId="202ABD5F" w14:textId="77777777" w:rsidR="00C42168" w:rsidRDefault="005734C4" w:rsidP="000A46E8">
      <w:pPr>
        <w:spacing w:line="240" w:lineRule="auto"/>
        <w:contextualSpacing/>
      </w:pPr>
      <w:r w:rsidRPr="00F86A62">
        <w:t>Fridays and Saturdays</w:t>
      </w:r>
      <w:r w:rsidR="00C42168">
        <w:t>, Dec 8 - Dec 30</w:t>
      </w:r>
      <w:r w:rsidRPr="00F86A62">
        <w:t xml:space="preserve"> </w:t>
      </w:r>
    </w:p>
    <w:p w14:paraId="51780B58" w14:textId="22AF99E4" w:rsidR="005734C4" w:rsidRPr="00F86A62" w:rsidRDefault="005734C4" w:rsidP="000A46E8">
      <w:pPr>
        <w:spacing w:line="240" w:lineRule="auto"/>
        <w:contextualSpacing/>
      </w:pPr>
      <w:r w:rsidRPr="00F86A62">
        <w:lastRenderedPageBreak/>
        <w:t>10:30 AM and 11:30 AM</w:t>
      </w:r>
    </w:p>
    <w:p w14:paraId="0558139A" w14:textId="77777777" w:rsidR="005734C4" w:rsidRPr="00F86A62" w:rsidRDefault="005734C4" w:rsidP="000A46E8">
      <w:pPr>
        <w:spacing w:line="240" w:lineRule="auto"/>
        <w:contextualSpacing/>
      </w:pPr>
      <w:r w:rsidRPr="00F86A62">
        <w:t>John Updike's collection of poems for children is transformed into a delightful musical puppet show that takes us through the seasons month by month. Sarah Hart and Brian Hull score this special adaptation with original music. 30 min. Recommended for ages 2-8, but all are welcome.</w:t>
      </w:r>
    </w:p>
    <w:p w14:paraId="1EF4AC40" w14:textId="77777777" w:rsidR="005734C4" w:rsidRPr="00F86A62" w:rsidRDefault="005734C4" w:rsidP="000A46E8">
      <w:pPr>
        <w:spacing w:line="240" w:lineRule="auto"/>
        <w:contextualSpacing/>
      </w:pPr>
    </w:p>
    <w:p w14:paraId="2B80DAA9" w14:textId="77777777" w:rsidR="005734C4" w:rsidRPr="00F86A62" w:rsidRDefault="005734C4" w:rsidP="000A46E8">
      <w:pPr>
        <w:spacing w:line="240" w:lineRule="auto"/>
        <w:contextualSpacing/>
      </w:pPr>
      <w:proofErr w:type="spellStart"/>
      <w:r w:rsidRPr="00F86A62">
        <w:t>Ellingtown</w:t>
      </w:r>
      <w:proofErr w:type="spellEnd"/>
    </w:p>
    <w:p w14:paraId="4F3BA2F9" w14:textId="77777777" w:rsidR="00C42168" w:rsidRDefault="005734C4" w:rsidP="000A46E8">
      <w:pPr>
        <w:spacing w:line="240" w:lineRule="auto"/>
        <w:contextualSpacing/>
      </w:pPr>
      <w:r w:rsidRPr="00F86A62">
        <w:t>Fri</w:t>
      </w:r>
      <w:r w:rsidR="00C42168">
        <w:t>days and Saturdays, Jan 12 - 20</w:t>
      </w:r>
      <w:r w:rsidRPr="00F86A62">
        <w:t xml:space="preserve"> </w:t>
      </w:r>
    </w:p>
    <w:p w14:paraId="09513CD8" w14:textId="3DE818AD" w:rsidR="005734C4" w:rsidRPr="00F86A62" w:rsidRDefault="005734C4" w:rsidP="000A46E8">
      <w:pPr>
        <w:spacing w:line="240" w:lineRule="auto"/>
        <w:contextualSpacing/>
      </w:pPr>
      <w:r w:rsidRPr="00F86A62">
        <w:t>10:30 AM and 11:30 AM</w:t>
      </w:r>
    </w:p>
    <w:p w14:paraId="0C97EDD5" w14:textId="77777777" w:rsidR="005734C4" w:rsidRPr="00F86A62" w:rsidRDefault="005734C4" w:rsidP="000A46E8">
      <w:pPr>
        <w:spacing w:line="240" w:lineRule="auto"/>
        <w:contextualSpacing/>
      </w:pPr>
      <w:r w:rsidRPr="00F86A62">
        <w:t>Join Duke Ellington, the great master of Jazz as he takes us on a musical journey with puppets of all sorts in this special presentation produced by the Nashville Jazz Workshop in cooperation with Wishing Chair Productions. 30 min. Recommended for ages 0-8, but all are welcome.</w:t>
      </w:r>
    </w:p>
    <w:p w14:paraId="5EE5759F" w14:textId="77777777" w:rsidR="005734C4" w:rsidRPr="00F86A62" w:rsidRDefault="005734C4" w:rsidP="000A46E8">
      <w:pPr>
        <w:spacing w:line="240" w:lineRule="auto"/>
        <w:contextualSpacing/>
      </w:pPr>
    </w:p>
    <w:p w14:paraId="23DE43F5" w14:textId="77777777" w:rsidR="005734C4" w:rsidRPr="00F86A62" w:rsidRDefault="005734C4" w:rsidP="000A46E8">
      <w:pPr>
        <w:spacing w:line="240" w:lineRule="auto"/>
        <w:contextualSpacing/>
      </w:pPr>
      <w:r w:rsidRPr="00F86A62">
        <w:t>Hunger Awareness Story Time: Bear Wants More</w:t>
      </w:r>
    </w:p>
    <w:p w14:paraId="721EB696" w14:textId="77777777" w:rsidR="00C42168" w:rsidRDefault="00C42168" w:rsidP="000A46E8">
      <w:pPr>
        <w:spacing w:line="240" w:lineRule="auto"/>
        <w:contextualSpacing/>
      </w:pPr>
      <w:r>
        <w:t>Jan 2-3</w:t>
      </w:r>
    </w:p>
    <w:p w14:paraId="20E1D6C3" w14:textId="343E69CA" w:rsidR="005734C4" w:rsidRPr="00F86A62" w:rsidRDefault="005734C4" w:rsidP="000A46E8">
      <w:pPr>
        <w:spacing w:line="240" w:lineRule="auto"/>
        <w:contextualSpacing/>
      </w:pPr>
      <w:r w:rsidRPr="00F86A62">
        <w:t xml:space="preserve">9:30 AM, 10:30 AM, </w:t>
      </w:r>
      <w:r w:rsidR="00496317">
        <w:t xml:space="preserve">and </w:t>
      </w:r>
      <w:r w:rsidRPr="00F86A62">
        <w:t>11:30 AM</w:t>
      </w:r>
    </w:p>
    <w:p w14:paraId="12F8B8A1" w14:textId="77777777" w:rsidR="005734C4" w:rsidRPr="00F86A62" w:rsidRDefault="005734C4" w:rsidP="000A46E8">
      <w:pPr>
        <w:spacing w:line="240" w:lineRule="auto"/>
        <w:contextualSpacing/>
      </w:pPr>
      <w:r w:rsidRPr="00F86A62">
        <w:t>Did you know January is Hunger Awareness Month at the Library? Join us for a story time based on Bear Wants More by Karma Wilson. When springtime comes, Bear wakes up very hungry and thin! Bear's friends help him to finally satisfy his HUGE hunger in a most surprising way. For ages 2-5.</w:t>
      </w:r>
    </w:p>
    <w:p w14:paraId="6ACFBE65" w14:textId="77777777" w:rsidR="005734C4" w:rsidRPr="00F86A62" w:rsidRDefault="005734C4" w:rsidP="000A46E8">
      <w:pPr>
        <w:spacing w:line="240" w:lineRule="auto"/>
        <w:contextualSpacing/>
      </w:pPr>
    </w:p>
    <w:p w14:paraId="3EC81497" w14:textId="77777777" w:rsidR="005734C4" w:rsidRPr="00F86A62" w:rsidRDefault="005734C4" w:rsidP="000A46E8">
      <w:pPr>
        <w:spacing w:line="240" w:lineRule="auto"/>
        <w:contextualSpacing/>
      </w:pPr>
      <w:r w:rsidRPr="00F86A62">
        <w:t>Baby and Me Yoga</w:t>
      </w:r>
    </w:p>
    <w:p w14:paraId="1CCAADEA" w14:textId="4EB41DD4" w:rsidR="005734C4" w:rsidRPr="00F86A62" w:rsidRDefault="00496317" w:rsidP="000A46E8">
      <w:pPr>
        <w:spacing w:line="240" w:lineRule="auto"/>
        <w:contextualSpacing/>
      </w:pPr>
      <w:r>
        <w:t>Jan 11, Feb 15</w:t>
      </w:r>
    </w:p>
    <w:p w14:paraId="267EA14F" w14:textId="77777777" w:rsidR="005734C4" w:rsidRPr="00F86A62" w:rsidRDefault="005734C4" w:rsidP="000A46E8">
      <w:pPr>
        <w:spacing w:line="240" w:lineRule="auto"/>
        <w:contextualSpacing/>
      </w:pPr>
      <w:r w:rsidRPr="00F86A62">
        <w:t>10:00 AM</w:t>
      </w:r>
    </w:p>
    <w:p w14:paraId="62FF091F" w14:textId="77777777" w:rsidR="005734C4" w:rsidRPr="00F86A62" w:rsidRDefault="005734C4" w:rsidP="000A46E8">
      <w:pPr>
        <w:spacing w:line="240" w:lineRule="auto"/>
        <w:contextualSpacing/>
      </w:pPr>
      <w:r w:rsidRPr="00F86A62">
        <w:t>Come with your baby (up to 12 months) and a certified yoga instructor will lead you through some guided stretches that are good for both babies and caregivers. Space is limited. Registration is required. Call (615) 862-5785 to register.</w:t>
      </w:r>
    </w:p>
    <w:p w14:paraId="6D0DD7A8" w14:textId="77777777" w:rsidR="005734C4" w:rsidRPr="00F86A62" w:rsidRDefault="005734C4" w:rsidP="000A46E8">
      <w:pPr>
        <w:spacing w:line="240" w:lineRule="auto"/>
        <w:contextualSpacing/>
      </w:pPr>
    </w:p>
    <w:p w14:paraId="4717295D" w14:textId="77777777" w:rsidR="005734C4" w:rsidRPr="00F86A62" w:rsidRDefault="005734C4" w:rsidP="000A46E8">
      <w:pPr>
        <w:spacing w:line="240" w:lineRule="auto"/>
        <w:contextualSpacing/>
      </w:pPr>
      <w:r w:rsidRPr="00F86A62">
        <w:t>TEENS</w:t>
      </w:r>
    </w:p>
    <w:p w14:paraId="5E9AACD3" w14:textId="77777777" w:rsidR="005734C4" w:rsidRPr="00F86A62" w:rsidRDefault="005734C4" w:rsidP="000A46E8">
      <w:pPr>
        <w:spacing w:line="240" w:lineRule="auto"/>
        <w:contextualSpacing/>
      </w:pPr>
    </w:p>
    <w:p w14:paraId="6EE504E6" w14:textId="77777777" w:rsidR="005734C4" w:rsidRPr="00F86A62" w:rsidRDefault="005734C4" w:rsidP="000A46E8">
      <w:pPr>
        <w:spacing w:line="240" w:lineRule="auto"/>
        <w:contextualSpacing/>
      </w:pPr>
      <w:r w:rsidRPr="00F86A62">
        <w:t>Studio NPL Graphic Design and Photography</w:t>
      </w:r>
    </w:p>
    <w:p w14:paraId="62F9DB1F" w14:textId="77777777" w:rsidR="005734C4" w:rsidRPr="00F86A62" w:rsidRDefault="005734C4" w:rsidP="000A46E8">
      <w:pPr>
        <w:spacing w:line="240" w:lineRule="auto"/>
        <w:contextualSpacing/>
      </w:pPr>
      <w:r w:rsidRPr="00F86A62">
        <w:t>Every Monday</w:t>
      </w:r>
    </w:p>
    <w:p w14:paraId="26581FF0" w14:textId="77777777" w:rsidR="005734C4" w:rsidRPr="00F86A62" w:rsidRDefault="005734C4" w:rsidP="000A46E8">
      <w:pPr>
        <w:spacing w:line="240" w:lineRule="auto"/>
        <w:contextualSpacing/>
      </w:pPr>
      <w:r w:rsidRPr="00F86A62">
        <w:t>4:00 PM</w:t>
      </w:r>
    </w:p>
    <w:p w14:paraId="1DCDEE57" w14:textId="77777777" w:rsidR="005734C4" w:rsidRPr="00F86A62" w:rsidRDefault="005734C4" w:rsidP="000A46E8">
      <w:pPr>
        <w:spacing w:line="240" w:lineRule="auto"/>
        <w:contextualSpacing/>
      </w:pPr>
      <w:r w:rsidRPr="00F86A62">
        <w:t>Join Studio NPL mentors at our Main space to explore studio photography, lighting, and graphic design. Patrons will have the opportunity to use specialized professional level cameras, lighting, and software. All levels welcome. For teens age 12-18.</w:t>
      </w:r>
    </w:p>
    <w:p w14:paraId="003D4345" w14:textId="77777777" w:rsidR="005734C4" w:rsidRPr="00F86A62" w:rsidRDefault="005734C4" w:rsidP="000A46E8">
      <w:pPr>
        <w:spacing w:line="240" w:lineRule="auto"/>
        <w:contextualSpacing/>
      </w:pPr>
    </w:p>
    <w:p w14:paraId="494A625E" w14:textId="77777777" w:rsidR="005734C4" w:rsidRPr="00F86A62" w:rsidRDefault="005734C4" w:rsidP="000A46E8">
      <w:pPr>
        <w:spacing w:line="240" w:lineRule="auto"/>
        <w:contextualSpacing/>
      </w:pPr>
      <w:r w:rsidRPr="00F86A62">
        <w:t>Music Production Audio Suite</w:t>
      </w:r>
    </w:p>
    <w:p w14:paraId="45AC81BF" w14:textId="77777777" w:rsidR="005734C4" w:rsidRPr="00F86A62" w:rsidRDefault="005734C4" w:rsidP="000A46E8">
      <w:pPr>
        <w:spacing w:line="240" w:lineRule="auto"/>
        <w:contextualSpacing/>
      </w:pPr>
      <w:r w:rsidRPr="00F86A62">
        <w:t>Every Monday through Friday</w:t>
      </w:r>
    </w:p>
    <w:p w14:paraId="05FA5D33" w14:textId="77777777" w:rsidR="005734C4" w:rsidRPr="00F86A62" w:rsidRDefault="005734C4" w:rsidP="000A46E8">
      <w:pPr>
        <w:spacing w:line="240" w:lineRule="auto"/>
        <w:contextualSpacing/>
      </w:pPr>
      <w:r w:rsidRPr="00F86A62">
        <w:t>3:00 PM</w:t>
      </w:r>
    </w:p>
    <w:p w14:paraId="70D614B6" w14:textId="77777777" w:rsidR="005734C4" w:rsidRPr="00F86A62" w:rsidRDefault="005734C4" w:rsidP="000A46E8">
      <w:pPr>
        <w:spacing w:line="240" w:lineRule="auto"/>
        <w:contextualSpacing/>
      </w:pPr>
      <w:r w:rsidRPr="00F86A62">
        <w:t>A mentor facilitates these times as a combination of focused music production workshops and open access to the Studio NPL audio suite. Reserve times at the Studio NPL desk. For grades 9-12.</w:t>
      </w:r>
    </w:p>
    <w:p w14:paraId="5FE58A3E" w14:textId="77777777" w:rsidR="005734C4" w:rsidRPr="00F86A62" w:rsidRDefault="005734C4" w:rsidP="000A46E8">
      <w:pPr>
        <w:spacing w:line="240" w:lineRule="auto"/>
        <w:contextualSpacing/>
      </w:pPr>
    </w:p>
    <w:p w14:paraId="03F55DBE" w14:textId="77777777" w:rsidR="005734C4" w:rsidRPr="00F86A62" w:rsidRDefault="005734C4" w:rsidP="000A46E8">
      <w:pPr>
        <w:spacing w:line="240" w:lineRule="auto"/>
        <w:contextualSpacing/>
      </w:pPr>
      <w:r w:rsidRPr="00F86A62">
        <w:t>Playmakers</w:t>
      </w:r>
    </w:p>
    <w:p w14:paraId="771A071B" w14:textId="6EE92DFF" w:rsidR="005734C4" w:rsidRPr="00F86A62" w:rsidRDefault="005734C4" w:rsidP="000A46E8">
      <w:pPr>
        <w:spacing w:line="240" w:lineRule="auto"/>
        <w:contextualSpacing/>
      </w:pPr>
      <w:r w:rsidRPr="00F86A62">
        <w:t>Every Tuesday</w:t>
      </w:r>
      <w:r w:rsidR="00496317">
        <w:t>, except Dec 19</w:t>
      </w:r>
    </w:p>
    <w:p w14:paraId="3C8F82C8" w14:textId="77777777" w:rsidR="005734C4" w:rsidRPr="00F86A62" w:rsidRDefault="005734C4" w:rsidP="000A46E8">
      <w:pPr>
        <w:spacing w:line="240" w:lineRule="auto"/>
        <w:contextualSpacing/>
      </w:pPr>
      <w:r w:rsidRPr="00F86A62">
        <w:t>3:30 PM</w:t>
      </w:r>
    </w:p>
    <w:p w14:paraId="689902C1" w14:textId="77777777" w:rsidR="005734C4" w:rsidRPr="00F86A62" w:rsidRDefault="005734C4" w:rsidP="000A46E8">
      <w:pPr>
        <w:spacing w:line="240" w:lineRule="auto"/>
        <w:contextualSpacing/>
      </w:pPr>
      <w:r w:rsidRPr="00F86A62">
        <w:t>A program for playing and making. For teens in grades 7-12.</w:t>
      </w:r>
    </w:p>
    <w:p w14:paraId="510B869F" w14:textId="77777777" w:rsidR="005734C4" w:rsidRPr="00F86A62" w:rsidRDefault="005734C4" w:rsidP="000A46E8">
      <w:pPr>
        <w:spacing w:line="240" w:lineRule="auto"/>
        <w:contextualSpacing/>
      </w:pPr>
    </w:p>
    <w:p w14:paraId="423859CD" w14:textId="77777777" w:rsidR="005734C4" w:rsidRPr="00F86A62" w:rsidRDefault="005734C4" w:rsidP="000A46E8">
      <w:pPr>
        <w:spacing w:line="240" w:lineRule="auto"/>
        <w:contextualSpacing/>
      </w:pPr>
      <w:r w:rsidRPr="00F86A62">
        <w:t>Fiction Writing Workshop</w:t>
      </w:r>
    </w:p>
    <w:p w14:paraId="06D9F7BA" w14:textId="029683A1" w:rsidR="005734C4" w:rsidRPr="00F86A62" w:rsidRDefault="005734C4" w:rsidP="000A46E8">
      <w:pPr>
        <w:spacing w:line="240" w:lineRule="auto"/>
        <w:contextualSpacing/>
      </w:pPr>
      <w:r w:rsidRPr="00F86A62">
        <w:t>Every Wednesday</w:t>
      </w:r>
      <w:r w:rsidR="00496317">
        <w:t>, except Dec 20, 27</w:t>
      </w:r>
    </w:p>
    <w:p w14:paraId="73013D69" w14:textId="77777777" w:rsidR="005734C4" w:rsidRPr="00F86A62" w:rsidRDefault="005734C4" w:rsidP="000A46E8">
      <w:pPr>
        <w:spacing w:line="240" w:lineRule="auto"/>
        <w:contextualSpacing/>
      </w:pPr>
      <w:r w:rsidRPr="00F86A62">
        <w:lastRenderedPageBreak/>
        <w:t>3:30 PM</w:t>
      </w:r>
    </w:p>
    <w:p w14:paraId="119DD0BF" w14:textId="77777777" w:rsidR="005734C4" w:rsidRPr="00F86A62" w:rsidRDefault="005734C4" w:rsidP="000A46E8">
      <w:pPr>
        <w:spacing w:line="240" w:lineRule="auto"/>
        <w:contextualSpacing/>
      </w:pPr>
      <w:r w:rsidRPr="00F86A62">
        <w:t>Teens work with mentors to create short stories and other forms of fiction. Workshops lead to the publishing of a final anthology. For ages 12-18. Hosted by Southern Word.</w:t>
      </w:r>
    </w:p>
    <w:p w14:paraId="6E5DDC91" w14:textId="77777777" w:rsidR="005734C4" w:rsidRPr="00F86A62" w:rsidRDefault="005734C4" w:rsidP="000A46E8">
      <w:pPr>
        <w:spacing w:line="240" w:lineRule="auto"/>
        <w:contextualSpacing/>
      </w:pPr>
    </w:p>
    <w:p w14:paraId="21E394D3" w14:textId="77777777" w:rsidR="005734C4" w:rsidRPr="00F86A62" w:rsidRDefault="005734C4" w:rsidP="000A46E8">
      <w:pPr>
        <w:spacing w:line="240" w:lineRule="auto"/>
        <w:contextualSpacing/>
      </w:pPr>
      <w:r w:rsidRPr="00F86A62">
        <w:t>Fandom Club</w:t>
      </w:r>
    </w:p>
    <w:p w14:paraId="32D116BB" w14:textId="77777777" w:rsidR="005734C4" w:rsidRPr="00F86A62" w:rsidRDefault="005734C4" w:rsidP="000A46E8">
      <w:pPr>
        <w:spacing w:line="240" w:lineRule="auto"/>
        <w:contextualSpacing/>
      </w:pPr>
      <w:r w:rsidRPr="00F86A62">
        <w:t>Every Wednesday</w:t>
      </w:r>
    </w:p>
    <w:p w14:paraId="1A61C0A1" w14:textId="77777777" w:rsidR="005734C4" w:rsidRPr="00F86A62" w:rsidRDefault="005734C4" w:rsidP="000A46E8">
      <w:pPr>
        <w:spacing w:line="240" w:lineRule="auto"/>
        <w:contextualSpacing/>
      </w:pPr>
      <w:r w:rsidRPr="00F86A62">
        <w:t>3:30 PM</w:t>
      </w:r>
    </w:p>
    <w:p w14:paraId="332798E9" w14:textId="77777777" w:rsidR="005734C4" w:rsidRPr="00F86A62" w:rsidRDefault="005734C4" w:rsidP="000A46E8">
      <w:pPr>
        <w:spacing w:line="240" w:lineRule="auto"/>
        <w:contextualSpacing/>
      </w:pPr>
      <w:r w:rsidRPr="00F86A62">
        <w:t>Fandoms, unite! Geek out as we explore the art of fandom through discussions and debates, DIY fan art, cosplay, viewing parties, and more! For teens in grades 7-12.</w:t>
      </w:r>
    </w:p>
    <w:p w14:paraId="1121F3DF" w14:textId="77777777" w:rsidR="005734C4" w:rsidRPr="00F86A62" w:rsidRDefault="005734C4" w:rsidP="000A46E8">
      <w:pPr>
        <w:spacing w:line="240" w:lineRule="auto"/>
        <w:contextualSpacing/>
      </w:pPr>
    </w:p>
    <w:p w14:paraId="5E956197" w14:textId="77777777" w:rsidR="005734C4" w:rsidRPr="00F86A62" w:rsidRDefault="005734C4" w:rsidP="000A46E8">
      <w:pPr>
        <w:spacing w:line="240" w:lineRule="auto"/>
        <w:contextualSpacing/>
      </w:pPr>
      <w:r w:rsidRPr="00F86A62">
        <w:t>Come and Craft It</w:t>
      </w:r>
    </w:p>
    <w:p w14:paraId="42D1A35F" w14:textId="7F7543C2" w:rsidR="00023180" w:rsidRPr="00F86A62" w:rsidRDefault="00023180" w:rsidP="00F86A62">
      <w:pPr>
        <w:spacing w:line="240" w:lineRule="auto"/>
        <w:contextualSpacing/>
      </w:pPr>
      <w:r w:rsidRPr="00F86A62">
        <w:t>Thursdays, Dec 7, 14 at 3:30 PM, and Dec 21, 28 at 1:00 PM</w:t>
      </w:r>
    </w:p>
    <w:p w14:paraId="3CE89480" w14:textId="77777777" w:rsidR="005734C4" w:rsidRPr="00F86A62" w:rsidRDefault="005734C4" w:rsidP="000A46E8">
      <w:pPr>
        <w:spacing w:line="240" w:lineRule="auto"/>
        <w:contextualSpacing/>
      </w:pPr>
      <w:r w:rsidRPr="00F86A62">
        <w:t xml:space="preserve">Join us for a variety of fun crafts that would make great gifts too! </w:t>
      </w:r>
      <w:proofErr w:type="gramStart"/>
      <w:r w:rsidRPr="00F86A62">
        <w:t>For teens in grades 7-12.</w:t>
      </w:r>
      <w:proofErr w:type="gramEnd"/>
    </w:p>
    <w:p w14:paraId="17CC91FE" w14:textId="77777777" w:rsidR="005734C4" w:rsidRPr="00F86A62" w:rsidRDefault="005734C4" w:rsidP="000A46E8">
      <w:pPr>
        <w:spacing w:line="240" w:lineRule="auto"/>
        <w:contextualSpacing/>
      </w:pPr>
    </w:p>
    <w:p w14:paraId="1E097DF0" w14:textId="77777777" w:rsidR="005734C4" w:rsidRPr="00F86A62" w:rsidRDefault="005734C4" w:rsidP="000A46E8">
      <w:pPr>
        <w:spacing w:line="240" w:lineRule="auto"/>
        <w:contextualSpacing/>
      </w:pPr>
      <w:r w:rsidRPr="00F86A62">
        <w:t>The Power of the Pen</w:t>
      </w:r>
    </w:p>
    <w:p w14:paraId="6D3130A8" w14:textId="77777777" w:rsidR="005734C4" w:rsidRPr="00F86A62" w:rsidRDefault="005734C4" w:rsidP="000A46E8">
      <w:pPr>
        <w:spacing w:line="240" w:lineRule="auto"/>
        <w:contextualSpacing/>
      </w:pPr>
      <w:r w:rsidRPr="00F86A62">
        <w:t>Every Thursday</w:t>
      </w:r>
    </w:p>
    <w:p w14:paraId="1324A062" w14:textId="77777777" w:rsidR="005734C4" w:rsidRPr="00F86A62" w:rsidRDefault="005734C4" w:rsidP="000A46E8">
      <w:pPr>
        <w:spacing w:line="240" w:lineRule="auto"/>
        <w:contextualSpacing/>
      </w:pPr>
      <w:r w:rsidRPr="00F86A62">
        <w:t>4:00 PM</w:t>
      </w:r>
    </w:p>
    <w:p w14:paraId="7F29931C" w14:textId="77777777" w:rsidR="005734C4" w:rsidRPr="00F86A62" w:rsidRDefault="005734C4" w:rsidP="000A46E8">
      <w:pPr>
        <w:spacing w:line="240" w:lineRule="auto"/>
        <w:contextualSpacing/>
      </w:pPr>
      <w:r w:rsidRPr="00F86A62">
        <w:t>Teens work with mentors to learn the art of writing spoken word poetry and song verse. Writers of all genres are welcome. For ages 12-18. Hosted by Southern Word.</w:t>
      </w:r>
    </w:p>
    <w:p w14:paraId="78FD8C42" w14:textId="77777777" w:rsidR="005734C4" w:rsidRPr="00F86A62" w:rsidRDefault="005734C4" w:rsidP="000A46E8">
      <w:pPr>
        <w:spacing w:line="240" w:lineRule="auto"/>
        <w:contextualSpacing/>
      </w:pPr>
    </w:p>
    <w:p w14:paraId="31FAC02E" w14:textId="77777777" w:rsidR="005734C4" w:rsidRPr="00F86A62" w:rsidRDefault="005734C4" w:rsidP="000A46E8">
      <w:pPr>
        <w:spacing w:line="240" w:lineRule="auto"/>
        <w:contextualSpacing/>
      </w:pPr>
      <w:r w:rsidRPr="00F86A62">
        <w:t>Cook and Craft</w:t>
      </w:r>
    </w:p>
    <w:p w14:paraId="7BAB7674" w14:textId="77777777" w:rsidR="005734C4" w:rsidRPr="00F86A62" w:rsidRDefault="005734C4" w:rsidP="000A46E8">
      <w:pPr>
        <w:spacing w:line="240" w:lineRule="auto"/>
        <w:contextualSpacing/>
      </w:pPr>
      <w:r w:rsidRPr="00F86A62">
        <w:t>Every Thursday in Jan and Feb</w:t>
      </w:r>
    </w:p>
    <w:p w14:paraId="7BEC46DC" w14:textId="77777777" w:rsidR="005734C4" w:rsidRPr="00F86A62" w:rsidRDefault="005734C4" w:rsidP="000A46E8">
      <w:pPr>
        <w:spacing w:line="240" w:lineRule="auto"/>
        <w:contextualSpacing/>
      </w:pPr>
      <w:r w:rsidRPr="00F86A62">
        <w:t>3:30 PM</w:t>
      </w:r>
    </w:p>
    <w:p w14:paraId="416FC646" w14:textId="720A8F2B" w:rsidR="005734C4" w:rsidRPr="00F86A62" w:rsidRDefault="005734C4" w:rsidP="000A46E8">
      <w:pPr>
        <w:spacing w:line="240" w:lineRule="auto"/>
        <w:contextualSpacing/>
      </w:pPr>
      <w:r w:rsidRPr="00F86A62">
        <w:t>Don't miss creating fun and useful crafts and even more fun and tasty food creations. If you attend the first week of each craft, you are guaranteed a spot for the second.</w:t>
      </w:r>
    </w:p>
    <w:p w14:paraId="7816329C" w14:textId="2B60C833" w:rsidR="005734C4" w:rsidRPr="00F86A62" w:rsidRDefault="005734C4" w:rsidP="000A46E8">
      <w:pPr>
        <w:spacing w:line="240" w:lineRule="auto"/>
        <w:contextualSpacing/>
      </w:pPr>
      <w:r w:rsidRPr="00F86A62">
        <w:t xml:space="preserve">Jan 4 and 11: Tumblers </w:t>
      </w:r>
      <w:r w:rsidR="000A46E8" w:rsidRPr="00F86A62">
        <w:t>&amp;</w:t>
      </w:r>
      <w:r w:rsidRPr="00F86A62">
        <w:t xml:space="preserve"> Frappes</w:t>
      </w:r>
    </w:p>
    <w:p w14:paraId="06A079F2" w14:textId="36617BC5" w:rsidR="005734C4" w:rsidRPr="00F86A62" w:rsidRDefault="005734C4" w:rsidP="000A46E8">
      <w:pPr>
        <w:spacing w:line="240" w:lineRule="auto"/>
        <w:contextualSpacing/>
      </w:pPr>
      <w:r w:rsidRPr="00F86A62">
        <w:t xml:space="preserve">Jan 18 and 25: Soup Bowls </w:t>
      </w:r>
      <w:r w:rsidR="000A46E8" w:rsidRPr="00F86A62">
        <w:t>&amp;</w:t>
      </w:r>
      <w:r w:rsidRPr="00F86A62">
        <w:t xml:space="preserve"> Soup Mix</w:t>
      </w:r>
    </w:p>
    <w:p w14:paraId="5572E259" w14:textId="328C021C" w:rsidR="005734C4" w:rsidRPr="00F86A62" w:rsidRDefault="005734C4" w:rsidP="000A46E8">
      <w:pPr>
        <w:spacing w:line="240" w:lineRule="auto"/>
        <w:contextualSpacing/>
      </w:pPr>
      <w:r w:rsidRPr="00F86A62">
        <w:t xml:space="preserve">Feb 8 and 15: Tea Cups </w:t>
      </w:r>
      <w:r w:rsidR="000A46E8" w:rsidRPr="00F86A62">
        <w:t>&amp;</w:t>
      </w:r>
      <w:r w:rsidRPr="00F86A62">
        <w:t xml:space="preserve"> Tea Bags</w:t>
      </w:r>
    </w:p>
    <w:p w14:paraId="33625B55" w14:textId="02997C56" w:rsidR="005734C4" w:rsidRPr="00F86A62" w:rsidRDefault="005734C4" w:rsidP="000A46E8">
      <w:pPr>
        <w:spacing w:line="240" w:lineRule="auto"/>
        <w:contextualSpacing/>
      </w:pPr>
      <w:r w:rsidRPr="00F86A62">
        <w:t xml:space="preserve">Feb. 22 and Mar 1: Salad Plates </w:t>
      </w:r>
      <w:r w:rsidR="000A46E8" w:rsidRPr="00F86A62">
        <w:t>&amp;</w:t>
      </w:r>
      <w:r w:rsidRPr="00F86A62">
        <w:t xml:space="preserve"> Salad Mix</w:t>
      </w:r>
    </w:p>
    <w:p w14:paraId="5F568E0A" w14:textId="77777777" w:rsidR="005734C4" w:rsidRPr="00F86A62" w:rsidRDefault="005734C4" w:rsidP="000A46E8">
      <w:pPr>
        <w:spacing w:line="240" w:lineRule="auto"/>
        <w:contextualSpacing/>
      </w:pPr>
    </w:p>
    <w:p w14:paraId="1693FE63" w14:textId="77777777" w:rsidR="005734C4" w:rsidRPr="00F86A62" w:rsidRDefault="005734C4" w:rsidP="000A46E8">
      <w:pPr>
        <w:spacing w:line="240" w:lineRule="auto"/>
        <w:contextualSpacing/>
      </w:pPr>
      <w:r w:rsidRPr="00F86A62">
        <w:t>Live Music Jam</w:t>
      </w:r>
    </w:p>
    <w:p w14:paraId="4692CCE5" w14:textId="77777777" w:rsidR="005734C4" w:rsidRPr="00F86A62" w:rsidRDefault="005734C4" w:rsidP="000A46E8">
      <w:pPr>
        <w:spacing w:line="240" w:lineRule="auto"/>
        <w:contextualSpacing/>
      </w:pPr>
      <w:r w:rsidRPr="00F86A62">
        <w:t>Every Friday</w:t>
      </w:r>
    </w:p>
    <w:p w14:paraId="08CB3820" w14:textId="77777777" w:rsidR="005734C4" w:rsidRPr="00F86A62" w:rsidRDefault="005734C4" w:rsidP="000A46E8">
      <w:pPr>
        <w:spacing w:line="240" w:lineRule="auto"/>
        <w:contextualSpacing/>
      </w:pPr>
      <w:r w:rsidRPr="00F86A62">
        <w:t>3:00 PM</w:t>
      </w:r>
    </w:p>
    <w:p w14:paraId="7734C950" w14:textId="77777777" w:rsidR="005734C4" w:rsidRPr="00F86A62" w:rsidRDefault="005734C4" w:rsidP="000A46E8">
      <w:pPr>
        <w:spacing w:line="240" w:lineRule="auto"/>
        <w:contextualSpacing/>
      </w:pPr>
      <w:r w:rsidRPr="00F86A62">
        <w:t>A day to celebrate live music and performance, the Studio NPL music teacher brings out our collection of guitars, drums, keyboards, and more and offers instruction in basic music theory and performance. Special musical guests are invited throughout the series to jam with us. Bring your own instrument or jam with ours! Open to middle and high school students aged 12-18.</w:t>
      </w:r>
    </w:p>
    <w:p w14:paraId="3F1BE9EA" w14:textId="77777777" w:rsidR="005734C4" w:rsidRPr="00F86A62" w:rsidRDefault="005734C4" w:rsidP="000A46E8">
      <w:pPr>
        <w:spacing w:line="240" w:lineRule="auto"/>
        <w:contextualSpacing/>
      </w:pPr>
    </w:p>
    <w:p w14:paraId="2CE9868F" w14:textId="77777777" w:rsidR="005734C4" w:rsidRPr="00F86A62" w:rsidRDefault="005734C4" w:rsidP="000A46E8">
      <w:pPr>
        <w:spacing w:line="240" w:lineRule="auto"/>
        <w:contextualSpacing/>
      </w:pPr>
      <w:r w:rsidRPr="00F86A62">
        <w:t>Adulting for Teens</w:t>
      </w:r>
    </w:p>
    <w:p w14:paraId="15DBD98B" w14:textId="77777777" w:rsidR="005734C4" w:rsidRPr="00F86A62" w:rsidRDefault="005734C4" w:rsidP="000A46E8">
      <w:pPr>
        <w:spacing w:line="240" w:lineRule="auto"/>
        <w:contextualSpacing/>
      </w:pPr>
      <w:r w:rsidRPr="00F86A62">
        <w:t>Every Friday</w:t>
      </w:r>
    </w:p>
    <w:p w14:paraId="2E3568D0" w14:textId="77777777" w:rsidR="005734C4" w:rsidRPr="00F86A62" w:rsidRDefault="005734C4" w:rsidP="000A46E8">
      <w:pPr>
        <w:spacing w:line="240" w:lineRule="auto"/>
        <w:contextualSpacing/>
      </w:pPr>
      <w:r w:rsidRPr="00F86A62">
        <w:t>3:30 PM</w:t>
      </w:r>
    </w:p>
    <w:p w14:paraId="7DB0128F" w14:textId="0670C9D9" w:rsidR="001B2A88" w:rsidRDefault="005734C4" w:rsidP="001B2A88">
      <w:pPr>
        <w:spacing w:line="240" w:lineRule="auto"/>
        <w:contextualSpacing/>
      </w:pPr>
      <w:r w:rsidRPr="00F86A62">
        <w:t xml:space="preserve">Teens, learn tips that will help make you successful adults. How to dress to impress, how to write the perfect resume, and how to handle that upcoming paycheck are examples of what you could learn. </w:t>
      </w:r>
      <w:proofErr w:type="gramStart"/>
      <w:r w:rsidRPr="00F86A62">
        <w:t>For teens in grades 7-12.</w:t>
      </w:r>
      <w:proofErr w:type="gramEnd"/>
      <w:r w:rsidR="001B2A88" w:rsidRPr="001B2A88">
        <w:t xml:space="preserve"> </w:t>
      </w:r>
    </w:p>
    <w:p w14:paraId="2FFC4FBE" w14:textId="77777777" w:rsidR="001B2A88" w:rsidRPr="00F86A62" w:rsidRDefault="001B2A88" w:rsidP="001B2A88">
      <w:pPr>
        <w:spacing w:line="240" w:lineRule="auto"/>
        <w:contextualSpacing/>
      </w:pPr>
    </w:p>
    <w:p w14:paraId="66C4EF62" w14:textId="77777777" w:rsidR="001B2A88" w:rsidRPr="00F86A62" w:rsidRDefault="001B2A88" w:rsidP="001B2A88">
      <w:pPr>
        <w:spacing w:line="240" w:lineRule="auto"/>
        <w:contextualSpacing/>
      </w:pPr>
      <w:r w:rsidRPr="00F86A62">
        <w:t>Studio NPL Open Lab</w:t>
      </w:r>
    </w:p>
    <w:p w14:paraId="2C20711F" w14:textId="77777777" w:rsidR="001B2A88" w:rsidRPr="00F86A62" w:rsidRDefault="001B2A88" w:rsidP="001B2A88">
      <w:pPr>
        <w:spacing w:line="240" w:lineRule="auto"/>
        <w:contextualSpacing/>
      </w:pPr>
      <w:r w:rsidRPr="00F86A62">
        <w:t>Every Saturday</w:t>
      </w:r>
    </w:p>
    <w:p w14:paraId="73A08907" w14:textId="3FF5D85F" w:rsidR="001B2A88" w:rsidRPr="00F86A62" w:rsidRDefault="001B2A88" w:rsidP="001B2A88">
      <w:pPr>
        <w:spacing w:line="240" w:lineRule="auto"/>
        <w:contextualSpacing/>
      </w:pPr>
      <w:r w:rsidRPr="00F86A62">
        <w:t>12:00 PM</w:t>
      </w:r>
      <w:r w:rsidR="00054AAD">
        <w:t xml:space="preserve"> – 4:00 PM</w:t>
      </w:r>
    </w:p>
    <w:p w14:paraId="70B5B86B" w14:textId="77777777" w:rsidR="001B2A88" w:rsidRPr="00F86A62" w:rsidRDefault="001B2A88" w:rsidP="001B2A88">
      <w:pPr>
        <w:spacing w:line="240" w:lineRule="auto"/>
        <w:contextualSpacing/>
      </w:pPr>
      <w:r w:rsidRPr="00F86A62">
        <w:lastRenderedPageBreak/>
        <w:t xml:space="preserve">Teen patrons are welcome to drop by the Studio to start or finish Studio NPL projects, refresh skills on any technology, or just hang out and tinker. Rotating </w:t>
      </w:r>
      <w:proofErr w:type="gramStart"/>
      <w:r w:rsidRPr="00F86A62">
        <w:t>staff of mentors are</w:t>
      </w:r>
      <w:proofErr w:type="gramEnd"/>
      <w:r w:rsidRPr="00F86A62">
        <w:t xml:space="preserve"> available to assist in pop-up programming. </w:t>
      </w:r>
      <w:proofErr w:type="gramStart"/>
      <w:r w:rsidRPr="00F86A62">
        <w:t>For grades 7-12.</w:t>
      </w:r>
      <w:proofErr w:type="gramEnd"/>
    </w:p>
    <w:p w14:paraId="4D9ABC1A" w14:textId="77777777" w:rsidR="005734C4" w:rsidRPr="00F86A62" w:rsidRDefault="005734C4" w:rsidP="000A46E8">
      <w:pPr>
        <w:spacing w:line="240" w:lineRule="auto"/>
        <w:contextualSpacing/>
      </w:pPr>
    </w:p>
    <w:p w14:paraId="442F1480" w14:textId="77777777" w:rsidR="005734C4" w:rsidRPr="00F86A62" w:rsidRDefault="005734C4" w:rsidP="000A46E8">
      <w:pPr>
        <w:spacing w:line="240" w:lineRule="auto"/>
        <w:contextualSpacing/>
      </w:pPr>
      <w:r w:rsidRPr="00F86A62">
        <w:t>Flashback Friday with Metro Archives</w:t>
      </w:r>
    </w:p>
    <w:p w14:paraId="5D325148" w14:textId="52D3950D" w:rsidR="005734C4" w:rsidRPr="00F86A62" w:rsidRDefault="005734C4" w:rsidP="000A46E8">
      <w:pPr>
        <w:spacing w:line="240" w:lineRule="auto"/>
        <w:contextualSpacing/>
      </w:pPr>
      <w:r w:rsidRPr="00F86A62">
        <w:t>Fridays, Dec 15, Jan 26, Feb 23</w:t>
      </w:r>
    </w:p>
    <w:p w14:paraId="6E652EBD" w14:textId="7CBEC400" w:rsidR="005734C4" w:rsidRPr="00F86A62" w:rsidRDefault="001B2A88" w:rsidP="000A46E8">
      <w:pPr>
        <w:spacing w:line="240" w:lineRule="auto"/>
        <w:contextualSpacing/>
      </w:pPr>
      <w:r>
        <w:t>3:30 P</w:t>
      </w:r>
      <w:r w:rsidR="005734C4" w:rsidRPr="00F86A62">
        <w:t>M</w:t>
      </w:r>
    </w:p>
    <w:p w14:paraId="3ABF04F8" w14:textId="77777777" w:rsidR="005734C4" w:rsidRDefault="005734C4" w:rsidP="000A46E8">
      <w:pPr>
        <w:spacing w:line="240" w:lineRule="auto"/>
        <w:contextualSpacing/>
      </w:pPr>
      <w:r w:rsidRPr="00F86A62">
        <w:t>There's more to the Library than books. Learn about the intriguing surprises Metro Archives has hiding in its stacks. This event takes place at the Main Library Teen Department.</w:t>
      </w:r>
    </w:p>
    <w:p w14:paraId="32451F7D" w14:textId="77777777" w:rsidR="007958AD" w:rsidRDefault="007958AD" w:rsidP="000A46E8">
      <w:pPr>
        <w:spacing w:line="240" w:lineRule="auto"/>
        <w:contextualSpacing/>
      </w:pPr>
    </w:p>
    <w:p w14:paraId="527E8B6C" w14:textId="77777777" w:rsidR="007958AD" w:rsidRDefault="007958AD" w:rsidP="007958AD">
      <w:pPr>
        <w:spacing w:line="240" w:lineRule="auto"/>
        <w:contextualSpacing/>
      </w:pPr>
      <w:r>
        <w:t>Global Education presents Afro-Brazilian Dance Team</w:t>
      </w:r>
    </w:p>
    <w:p w14:paraId="5BB7975B" w14:textId="77777777" w:rsidR="007958AD" w:rsidRDefault="007958AD" w:rsidP="007958AD">
      <w:pPr>
        <w:spacing w:line="240" w:lineRule="auto"/>
        <w:contextualSpacing/>
      </w:pPr>
      <w:r>
        <w:t>Thursday, Feb 1</w:t>
      </w:r>
    </w:p>
    <w:p w14:paraId="2D367831" w14:textId="77777777" w:rsidR="007958AD" w:rsidRDefault="007958AD" w:rsidP="007958AD">
      <w:pPr>
        <w:spacing w:line="240" w:lineRule="auto"/>
        <w:contextualSpacing/>
      </w:pPr>
      <w:r>
        <w:t>3:30 PM - 4:30 PM</w:t>
      </w:r>
    </w:p>
    <w:p w14:paraId="20D5D0E9" w14:textId="74F5AA7B" w:rsidR="007958AD" w:rsidRPr="00F86A62" w:rsidRDefault="007958AD" w:rsidP="000A46E8">
      <w:pPr>
        <w:spacing w:line="240" w:lineRule="auto"/>
        <w:contextualSpacing/>
      </w:pPr>
      <w:r>
        <w:t xml:space="preserve">Global Education Center's Afro-Brazilian Dance Team shares cultural traditions, dancing, and drumming from the Latin American country of Brazil. </w:t>
      </w:r>
      <w:proofErr w:type="gramStart"/>
      <w:r>
        <w:t>For teens in grades 7-12.</w:t>
      </w:r>
      <w:proofErr w:type="gramEnd"/>
    </w:p>
    <w:p w14:paraId="1EAEB0B4" w14:textId="77777777" w:rsidR="005734C4" w:rsidRPr="00F86A62" w:rsidRDefault="005734C4" w:rsidP="000A46E8">
      <w:pPr>
        <w:spacing w:line="240" w:lineRule="auto"/>
        <w:contextualSpacing/>
      </w:pPr>
    </w:p>
    <w:p w14:paraId="2EBDBAD7" w14:textId="77777777" w:rsidR="005734C4" w:rsidRPr="00F86A62" w:rsidRDefault="005734C4" w:rsidP="000A46E8">
      <w:pPr>
        <w:spacing w:line="240" w:lineRule="auto"/>
        <w:contextualSpacing/>
      </w:pPr>
      <w:r w:rsidRPr="00F86A62">
        <w:t>ADULTS</w:t>
      </w:r>
    </w:p>
    <w:p w14:paraId="3FB58E97" w14:textId="77777777" w:rsidR="005734C4" w:rsidRPr="00F86A62" w:rsidRDefault="005734C4" w:rsidP="000A46E8">
      <w:pPr>
        <w:spacing w:line="240" w:lineRule="auto"/>
        <w:contextualSpacing/>
      </w:pPr>
    </w:p>
    <w:p w14:paraId="5D97A521" w14:textId="77777777" w:rsidR="005734C4" w:rsidRPr="00F86A62" w:rsidRDefault="005734C4" w:rsidP="000A46E8">
      <w:pPr>
        <w:spacing w:line="240" w:lineRule="auto"/>
        <w:contextualSpacing/>
      </w:pPr>
      <w:r w:rsidRPr="00F86A62">
        <w:t>Employment Assistance for Veterans Experiencing Homelessness</w:t>
      </w:r>
    </w:p>
    <w:p w14:paraId="1DA6BE8E" w14:textId="77777777" w:rsidR="005734C4" w:rsidRPr="00F86A62" w:rsidRDefault="005734C4" w:rsidP="000A46E8">
      <w:pPr>
        <w:spacing w:line="240" w:lineRule="auto"/>
        <w:contextualSpacing/>
      </w:pPr>
      <w:r w:rsidRPr="00F86A62">
        <w:t>Every Monday</w:t>
      </w:r>
    </w:p>
    <w:p w14:paraId="20E8FFB7" w14:textId="5930F0C1" w:rsidR="005734C4" w:rsidRPr="00F86A62" w:rsidRDefault="005734C4" w:rsidP="000A46E8">
      <w:pPr>
        <w:spacing w:line="240" w:lineRule="auto"/>
        <w:contextualSpacing/>
      </w:pPr>
      <w:r w:rsidRPr="00F86A62">
        <w:t>9:00 AM</w:t>
      </w:r>
      <w:r w:rsidR="00FE5975">
        <w:t xml:space="preserve"> – 12:00 PM</w:t>
      </w:r>
    </w:p>
    <w:p w14:paraId="68611D43" w14:textId="3C521648" w:rsidR="005734C4" w:rsidRPr="00F86A62" w:rsidRDefault="005734C4" w:rsidP="000A46E8">
      <w:pPr>
        <w:spacing w:line="240" w:lineRule="auto"/>
        <w:contextualSpacing/>
      </w:pPr>
      <w:r w:rsidRPr="00F86A62">
        <w:t>Volunteers of America meets to help veterans experiencing homelessness with career counseling and mentoring, classroom training, financial assistance, life skills support services, job placement and follow-up activities, and job training and search assistance.</w:t>
      </w:r>
      <w:r w:rsidR="00F86A62" w:rsidRPr="00F86A62">
        <w:t xml:space="preserve"> </w:t>
      </w:r>
      <w:r w:rsidRPr="00F86A62">
        <w:t>No appointments necessary for this drop-in counseling held in the third-floor study rooms.</w:t>
      </w:r>
    </w:p>
    <w:p w14:paraId="70AC781E" w14:textId="77777777" w:rsidR="005734C4" w:rsidRPr="00F86A62" w:rsidRDefault="005734C4" w:rsidP="000A46E8">
      <w:pPr>
        <w:spacing w:line="240" w:lineRule="auto"/>
        <w:contextualSpacing/>
      </w:pPr>
    </w:p>
    <w:p w14:paraId="4036BBC0" w14:textId="77777777" w:rsidR="00FE5975" w:rsidRPr="00F86A62" w:rsidRDefault="00FE5975" w:rsidP="00FE5975">
      <w:pPr>
        <w:spacing w:line="240" w:lineRule="auto"/>
        <w:contextualSpacing/>
      </w:pPr>
      <w:r w:rsidRPr="00F86A62">
        <w:t>Lunchtime Meditation</w:t>
      </w:r>
    </w:p>
    <w:p w14:paraId="0ECD951C" w14:textId="77777777" w:rsidR="00FE5975" w:rsidRPr="00F86A62" w:rsidRDefault="00FE5975" w:rsidP="00FE5975">
      <w:pPr>
        <w:spacing w:line="240" w:lineRule="auto"/>
        <w:contextualSpacing/>
      </w:pPr>
      <w:r w:rsidRPr="00F86A62">
        <w:t>Every 1st Monday (except Jan 1; held Jan 8 instead)</w:t>
      </w:r>
    </w:p>
    <w:p w14:paraId="7FDE1D46" w14:textId="77777777" w:rsidR="00FE5975" w:rsidRPr="00F86A62" w:rsidRDefault="00FE5975" w:rsidP="00FE5975">
      <w:pPr>
        <w:spacing w:line="240" w:lineRule="auto"/>
        <w:contextualSpacing/>
      </w:pPr>
      <w:r w:rsidRPr="00F86A62">
        <w:t>12:15 PM</w:t>
      </w:r>
    </w:p>
    <w:p w14:paraId="0715F8ED" w14:textId="77777777" w:rsidR="00FE5975" w:rsidRPr="00F86A62" w:rsidRDefault="00FE5975" w:rsidP="00FE5975">
      <w:pPr>
        <w:spacing w:line="240" w:lineRule="auto"/>
        <w:contextualSpacing/>
      </w:pPr>
      <w:r w:rsidRPr="00F86A62">
        <w:t xml:space="preserve">Join us to de-stress during lunch. Meditation teacher Lisa Ernst, founder of One Dharma Nashville, demonstrates mindfulness techniques to help you reduce stress and increase overall </w:t>
      </w:r>
      <w:proofErr w:type="gramStart"/>
      <w:r w:rsidRPr="00F86A62">
        <w:t>well-being</w:t>
      </w:r>
      <w:proofErr w:type="gramEnd"/>
      <w:r w:rsidRPr="00F86A62">
        <w:t>. All are welcome. No registration required. Meditation held in the Children's Theatre (2nd floor).</w:t>
      </w:r>
    </w:p>
    <w:p w14:paraId="70FB3E30" w14:textId="77777777" w:rsidR="00FE5975" w:rsidRPr="00F86A62" w:rsidRDefault="00FE5975" w:rsidP="00FE5975">
      <w:pPr>
        <w:spacing w:line="240" w:lineRule="auto"/>
        <w:contextualSpacing/>
      </w:pPr>
    </w:p>
    <w:p w14:paraId="2388FC81" w14:textId="77777777" w:rsidR="005734C4" w:rsidRPr="00F86A62" w:rsidRDefault="005734C4" w:rsidP="000A46E8">
      <w:pPr>
        <w:spacing w:line="240" w:lineRule="auto"/>
        <w:contextualSpacing/>
      </w:pPr>
      <w:r w:rsidRPr="00F86A62">
        <w:t>Lunchtime Yoga</w:t>
      </w:r>
    </w:p>
    <w:p w14:paraId="594BA007" w14:textId="77777777" w:rsidR="005734C4" w:rsidRPr="00F86A62" w:rsidRDefault="005734C4" w:rsidP="000A46E8">
      <w:pPr>
        <w:spacing w:line="240" w:lineRule="auto"/>
        <w:contextualSpacing/>
      </w:pPr>
      <w:r w:rsidRPr="00F86A62">
        <w:t>Every Monday</w:t>
      </w:r>
    </w:p>
    <w:p w14:paraId="45470B1A" w14:textId="77777777" w:rsidR="005734C4" w:rsidRPr="00F86A62" w:rsidRDefault="005734C4" w:rsidP="000A46E8">
      <w:pPr>
        <w:spacing w:line="240" w:lineRule="auto"/>
        <w:contextualSpacing/>
      </w:pPr>
      <w:r w:rsidRPr="00F86A62">
        <w:t>1:00 PM</w:t>
      </w:r>
    </w:p>
    <w:p w14:paraId="581AA84A" w14:textId="662418B5" w:rsidR="005734C4" w:rsidRPr="00F86A62" w:rsidRDefault="005734C4" w:rsidP="000A46E8">
      <w:pPr>
        <w:spacing w:line="240" w:lineRule="auto"/>
        <w:contextualSpacing/>
      </w:pPr>
      <w:r w:rsidRPr="00F86A62">
        <w:t>Come practice yoga with a Yoga Alliance certified instructor. All you need are comfy clothes and a yoga mat or towel. Beginners to intermediates welcome.</w:t>
      </w:r>
      <w:r w:rsidR="00FE5975">
        <w:t xml:space="preserve"> </w:t>
      </w:r>
      <w:r w:rsidRPr="00F86A62">
        <w:t>Class held in the Children's Theatre (2nd floor).</w:t>
      </w:r>
    </w:p>
    <w:p w14:paraId="11B6F308" w14:textId="77777777" w:rsidR="005734C4" w:rsidRPr="00F86A62" w:rsidRDefault="005734C4" w:rsidP="000A46E8">
      <w:pPr>
        <w:spacing w:line="240" w:lineRule="auto"/>
        <w:contextualSpacing/>
      </w:pPr>
    </w:p>
    <w:p w14:paraId="32962CB5" w14:textId="77777777" w:rsidR="005734C4" w:rsidRPr="00F86A62" w:rsidRDefault="005734C4" w:rsidP="000A46E8">
      <w:pPr>
        <w:spacing w:line="240" w:lineRule="auto"/>
        <w:contextualSpacing/>
      </w:pPr>
      <w:r w:rsidRPr="00F86A62">
        <w:t>Introduction to Computers</w:t>
      </w:r>
    </w:p>
    <w:p w14:paraId="463DFB70" w14:textId="633AD9BD" w:rsidR="005734C4" w:rsidRPr="00F86A62" w:rsidRDefault="00FE5975" w:rsidP="000A46E8">
      <w:pPr>
        <w:spacing w:line="240" w:lineRule="auto"/>
        <w:contextualSpacing/>
      </w:pPr>
      <w:r>
        <w:t>Every 1</w:t>
      </w:r>
      <w:r w:rsidRPr="00FE5975">
        <w:rPr>
          <w:vertAlign w:val="superscript"/>
        </w:rPr>
        <w:t>st</w:t>
      </w:r>
      <w:r>
        <w:t xml:space="preserve"> and 2</w:t>
      </w:r>
      <w:r w:rsidRPr="00FE5975">
        <w:rPr>
          <w:vertAlign w:val="superscript"/>
        </w:rPr>
        <w:t>nd</w:t>
      </w:r>
      <w:r>
        <w:t xml:space="preserve"> Monday</w:t>
      </w:r>
    </w:p>
    <w:p w14:paraId="52E3CFCD" w14:textId="77777777" w:rsidR="005734C4" w:rsidRPr="00F86A62" w:rsidRDefault="005734C4" w:rsidP="000A46E8">
      <w:pPr>
        <w:spacing w:line="240" w:lineRule="auto"/>
        <w:contextualSpacing/>
      </w:pPr>
      <w:r w:rsidRPr="00F86A62">
        <w:t>2:00 PM</w:t>
      </w:r>
    </w:p>
    <w:p w14:paraId="2ABB9693" w14:textId="02C61E12" w:rsidR="005734C4" w:rsidRPr="00F86A62" w:rsidRDefault="005734C4" w:rsidP="000A46E8">
      <w:pPr>
        <w:spacing w:line="240" w:lineRule="auto"/>
        <w:contextualSpacing/>
      </w:pPr>
      <w:proofErr w:type="gramStart"/>
      <w:r w:rsidRPr="00F86A62">
        <w:t>A great beginners overview of computer concepts.</w:t>
      </w:r>
      <w:proofErr w:type="gramEnd"/>
      <w:r w:rsidR="00F86A62" w:rsidRPr="00F86A62">
        <w:t xml:space="preserve"> </w:t>
      </w:r>
      <w:r w:rsidRPr="00F86A62">
        <w:t>Know nothing about computers? Afraid of computers? Fear no more, come to our introduction class on computers and see how fu</w:t>
      </w:r>
      <w:r w:rsidR="00FE5975">
        <w:t>n and powerful computers can be.</w:t>
      </w:r>
    </w:p>
    <w:p w14:paraId="798C556C" w14:textId="77777777" w:rsidR="005734C4" w:rsidRPr="00F86A62" w:rsidRDefault="005734C4" w:rsidP="000A46E8">
      <w:pPr>
        <w:spacing w:line="240" w:lineRule="auto"/>
        <w:contextualSpacing/>
      </w:pPr>
    </w:p>
    <w:p w14:paraId="4C8201F5" w14:textId="77777777" w:rsidR="00FE5975" w:rsidRDefault="00FE5975" w:rsidP="00FE5975">
      <w:pPr>
        <w:spacing w:line="240" w:lineRule="auto"/>
        <w:contextualSpacing/>
      </w:pPr>
      <w:r>
        <w:t>Dec 11: Starting with Google</w:t>
      </w:r>
    </w:p>
    <w:p w14:paraId="3291FEDA" w14:textId="1B34ADAC" w:rsidR="00FE5975" w:rsidRDefault="00FE5975" w:rsidP="00FE5975">
      <w:pPr>
        <w:spacing w:line="240" w:lineRule="auto"/>
        <w:contextualSpacing/>
      </w:pPr>
      <w:r>
        <w:t>Jan 8: The Basics</w:t>
      </w:r>
    </w:p>
    <w:p w14:paraId="25EACBC9" w14:textId="77777777" w:rsidR="00FE5975" w:rsidRDefault="00FE5975" w:rsidP="00FE5975">
      <w:pPr>
        <w:spacing w:line="240" w:lineRule="auto"/>
        <w:contextualSpacing/>
      </w:pPr>
      <w:r>
        <w:lastRenderedPageBreak/>
        <w:t>Jan 16: Social Media Basics</w:t>
      </w:r>
    </w:p>
    <w:p w14:paraId="3B98A8A6" w14:textId="0C9D19BD" w:rsidR="00FE5975" w:rsidRDefault="00FE5975" w:rsidP="00FE5975">
      <w:pPr>
        <w:spacing w:line="240" w:lineRule="auto"/>
        <w:contextualSpacing/>
      </w:pPr>
      <w:r>
        <w:t>Feb 5: The Basics</w:t>
      </w:r>
    </w:p>
    <w:p w14:paraId="18635D1F" w14:textId="6A8ABED8" w:rsidR="005734C4" w:rsidRPr="00F86A62" w:rsidRDefault="00FE5975" w:rsidP="00FE5975">
      <w:pPr>
        <w:spacing w:line="240" w:lineRule="auto"/>
        <w:contextualSpacing/>
      </w:pPr>
      <w:r>
        <w:t xml:space="preserve">Feb 12: </w:t>
      </w:r>
      <w:proofErr w:type="spellStart"/>
      <w:r>
        <w:t>Googling</w:t>
      </w:r>
      <w:proofErr w:type="spellEnd"/>
      <w:r>
        <w:t xml:space="preserve"> Like a Pro</w:t>
      </w:r>
    </w:p>
    <w:p w14:paraId="36F836DE" w14:textId="77777777" w:rsidR="005734C4" w:rsidRPr="00F86A62" w:rsidRDefault="005734C4" w:rsidP="000A46E8">
      <w:pPr>
        <w:spacing w:line="240" w:lineRule="auto"/>
        <w:contextualSpacing/>
      </w:pPr>
    </w:p>
    <w:p w14:paraId="6B5DBCDC" w14:textId="77777777" w:rsidR="005734C4" w:rsidRPr="00F86A62" w:rsidRDefault="005734C4" w:rsidP="000A46E8">
      <w:pPr>
        <w:spacing w:line="240" w:lineRule="auto"/>
        <w:contextualSpacing/>
      </w:pPr>
      <w:r w:rsidRPr="00F86A62">
        <w:t>First Tuesday at the Metro Archives</w:t>
      </w:r>
    </w:p>
    <w:p w14:paraId="06233870" w14:textId="77777777" w:rsidR="005734C4" w:rsidRPr="00F86A62" w:rsidRDefault="005734C4" w:rsidP="000A46E8">
      <w:pPr>
        <w:spacing w:line="240" w:lineRule="auto"/>
        <w:contextualSpacing/>
      </w:pPr>
      <w:r w:rsidRPr="00F86A62">
        <w:t>Every 1st Tuesday</w:t>
      </w:r>
    </w:p>
    <w:p w14:paraId="1038E58D" w14:textId="77777777" w:rsidR="005734C4" w:rsidRPr="00F86A62" w:rsidRDefault="005734C4" w:rsidP="000A46E8">
      <w:pPr>
        <w:spacing w:line="240" w:lineRule="auto"/>
        <w:contextualSpacing/>
      </w:pPr>
      <w:r w:rsidRPr="00F86A62">
        <w:t>12:30 PM</w:t>
      </w:r>
    </w:p>
    <w:p w14:paraId="07464413" w14:textId="452F9F06" w:rsidR="005734C4" w:rsidRPr="00F86A62" w:rsidRDefault="005734C4" w:rsidP="000A46E8">
      <w:pPr>
        <w:spacing w:line="240" w:lineRule="auto"/>
        <w:contextualSpacing/>
      </w:pPr>
      <w:proofErr w:type="gramStart"/>
      <w:r w:rsidRPr="00F86A62">
        <w:t>Monthly presentations on the people, places, events, and traditions in Nashville history.</w:t>
      </w:r>
      <w:proofErr w:type="gramEnd"/>
      <w:r w:rsidRPr="00F86A62">
        <w:t xml:space="preserve"> </w:t>
      </w:r>
      <w:r w:rsidR="00FE5975">
        <w:t xml:space="preserve"> </w:t>
      </w:r>
      <w:r w:rsidRPr="00F86A62">
        <w:t>Dec 5: Joyce Blaylock</w:t>
      </w:r>
      <w:r w:rsidR="00FE5975">
        <w:t xml:space="preserve">. </w:t>
      </w:r>
      <w:r w:rsidRPr="00F86A62">
        <w:t>Jan 2: TBA</w:t>
      </w:r>
      <w:r w:rsidR="00FE5975">
        <w:t xml:space="preserve"> </w:t>
      </w:r>
      <w:r w:rsidRPr="00F86A62">
        <w:t>Feb 6: TBA</w:t>
      </w:r>
    </w:p>
    <w:p w14:paraId="2DAE5463" w14:textId="77777777" w:rsidR="005734C4" w:rsidRPr="00F86A62" w:rsidRDefault="005734C4" w:rsidP="000A46E8">
      <w:pPr>
        <w:spacing w:line="240" w:lineRule="auto"/>
        <w:contextualSpacing/>
      </w:pPr>
    </w:p>
    <w:p w14:paraId="13E81862" w14:textId="77777777" w:rsidR="005734C4" w:rsidRPr="00F86A62" w:rsidRDefault="005734C4" w:rsidP="000A46E8">
      <w:pPr>
        <w:spacing w:line="240" w:lineRule="auto"/>
        <w:contextualSpacing/>
      </w:pPr>
      <w:r w:rsidRPr="00F86A62">
        <w:t>Job and Housing Help from Metro Social Services</w:t>
      </w:r>
    </w:p>
    <w:p w14:paraId="49FC26D7" w14:textId="77777777" w:rsidR="005734C4" w:rsidRPr="00F86A62" w:rsidRDefault="005734C4" w:rsidP="000A46E8">
      <w:pPr>
        <w:spacing w:line="240" w:lineRule="auto"/>
        <w:contextualSpacing/>
      </w:pPr>
      <w:r w:rsidRPr="00F86A62">
        <w:t>Every Tuesday</w:t>
      </w:r>
    </w:p>
    <w:p w14:paraId="696AEBA2" w14:textId="6470D723" w:rsidR="005734C4" w:rsidRPr="00F86A62" w:rsidRDefault="005734C4" w:rsidP="000A46E8">
      <w:pPr>
        <w:spacing w:line="240" w:lineRule="auto"/>
        <w:contextualSpacing/>
      </w:pPr>
      <w:r w:rsidRPr="00F86A62">
        <w:t>9:00 AM</w:t>
      </w:r>
      <w:r w:rsidR="00FE5975">
        <w:t xml:space="preserve"> – 1:00 PM</w:t>
      </w:r>
    </w:p>
    <w:p w14:paraId="45DE8469" w14:textId="77777777" w:rsidR="005734C4" w:rsidRPr="00F86A62" w:rsidRDefault="005734C4" w:rsidP="000A46E8">
      <w:pPr>
        <w:spacing w:line="240" w:lineRule="auto"/>
        <w:contextualSpacing/>
      </w:pPr>
      <w:r w:rsidRPr="00F86A62">
        <w:t>City-employed social workers help Davidson County residents, 18 years and older, who are homeless or at imminent risk of losing their housing. They do not provide direct financial assistance to library patrons, but instead refer people to community organizations that can help them obtain or keep housing and employment.</w:t>
      </w:r>
    </w:p>
    <w:p w14:paraId="048A92D4" w14:textId="77777777" w:rsidR="005734C4" w:rsidRPr="00F86A62" w:rsidRDefault="005734C4" w:rsidP="000A46E8">
      <w:pPr>
        <w:spacing w:line="240" w:lineRule="auto"/>
        <w:contextualSpacing/>
      </w:pPr>
    </w:p>
    <w:p w14:paraId="532F8AF5" w14:textId="77777777" w:rsidR="005734C4" w:rsidRPr="00F86A62" w:rsidRDefault="005734C4" w:rsidP="000A46E8">
      <w:pPr>
        <w:spacing w:line="240" w:lineRule="auto"/>
        <w:contextualSpacing/>
      </w:pPr>
      <w:r w:rsidRPr="00F86A62">
        <w:t>Great Books Reading and Discussion Program</w:t>
      </w:r>
    </w:p>
    <w:p w14:paraId="61F2BED4" w14:textId="77777777" w:rsidR="005734C4" w:rsidRPr="00F86A62" w:rsidRDefault="005734C4" w:rsidP="000A46E8">
      <w:pPr>
        <w:spacing w:line="240" w:lineRule="auto"/>
        <w:contextualSpacing/>
      </w:pPr>
      <w:r w:rsidRPr="00F86A62">
        <w:t>Every Tuesday</w:t>
      </w:r>
    </w:p>
    <w:p w14:paraId="388FC573" w14:textId="77777777" w:rsidR="005734C4" w:rsidRPr="00F86A62" w:rsidRDefault="005734C4" w:rsidP="000A46E8">
      <w:pPr>
        <w:spacing w:line="240" w:lineRule="auto"/>
        <w:contextualSpacing/>
      </w:pPr>
      <w:r w:rsidRPr="00F86A62">
        <w:t>4:45 PM</w:t>
      </w:r>
    </w:p>
    <w:p w14:paraId="735D9A42" w14:textId="57FA54BF" w:rsidR="005734C4" w:rsidRPr="00F86A62" w:rsidRDefault="00FE5975" w:rsidP="000A46E8">
      <w:pPr>
        <w:spacing w:line="240" w:lineRule="auto"/>
        <w:contextualSpacing/>
      </w:pPr>
      <w:r>
        <w:t>Explore the classics.</w:t>
      </w:r>
    </w:p>
    <w:p w14:paraId="7AD3F589" w14:textId="77777777" w:rsidR="00FE5975" w:rsidRDefault="00FE5975" w:rsidP="000A46E8">
      <w:pPr>
        <w:spacing w:line="240" w:lineRule="auto"/>
        <w:contextualSpacing/>
      </w:pPr>
    </w:p>
    <w:p w14:paraId="6D1BF814" w14:textId="399206F8" w:rsidR="005734C4" w:rsidRPr="00F86A62" w:rsidRDefault="005734C4" w:rsidP="000A46E8">
      <w:pPr>
        <w:spacing w:line="240" w:lineRule="auto"/>
        <w:contextualSpacing/>
      </w:pPr>
      <w:r w:rsidRPr="00F86A62">
        <w:t>Plato: Phaedrus.</w:t>
      </w:r>
    </w:p>
    <w:p w14:paraId="6508F7EC" w14:textId="77777777" w:rsidR="005734C4" w:rsidRPr="00F86A62" w:rsidRDefault="005734C4" w:rsidP="000A46E8">
      <w:pPr>
        <w:spacing w:line="240" w:lineRule="auto"/>
        <w:contextualSpacing/>
      </w:pPr>
      <w:r w:rsidRPr="00F86A62">
        <w:t>Dec 5: To 241d (20 pages).</w:t>
      </w:r>
    </w:p>
    <w:p w14:paraId="241BFEDD" w14:textId="77777777" w:rsidR="005734C4" w:rsidRPr="00F86A62" w:rsidRDefault="005734C4" w:rsidP="000A46E8">
      <w:pPr>
        <w:spacing w:line="240" w:lineRule="auto"/>
        <w:contextualSpacing/>
      </w:pPr>
      <w:r w:rsidRPr="00F86A62">
        <w:t>Dec 12: To 257b (20 pages).</w:t>
      </w:r>
    </w:p>
    <w:p w14:paraId="51A55F5C" w14:textId="1F6B3818" w:rsidR="005734C4" w:rsidRPr="00F86A62" w:rsidRDefault="00FE5975" w:rsidP="000A46E8">
      <w:pPr>
        <w:spacing w:line="240" w:lineRule="auto"/>
        <w:contextualSpacing/>
      </w:pPr>
      <w:r>
        <w:t>Dec 19: To end (32 pages).</w:t>
      </w:r>
    </w:p>
    <w:p w14:paraId="6F53BF04" w14:textId="77777777" w:rsidR="00FE5975" w:rsidRDefault="00FE5975" w:rsidP="000A46E8">
      <w:pPr>
        <w:spacing w:line="240" w:lineRule="auto"/>
        <w:contextualSpacing/>
      </w:pPr>
    </w:p>
    <w:p w14:paraId="7CA87639" w14:textId="616FF733" w:rsidR="005734C4" w:rsidRPr="00F86A62" w:rsidRDefault="005734C4" w:rsidP="000A46E8">
      <w:pPr>
        <w:spacing w:line="240" w:lineRule="auto"/>
        <w:contextualSpacing/>
      </w:pPr>
      <w:r w:rsidRPr="00F86A62">
        <w:t>Jona</w:t>
      </w:r>
      <w:r w:rsidR="00FE5975">
        <w:t>than Swift: Gulliver's Travels.</w:t>
      </w:r>
    </w:p>
    <w:p w14:paraId="65CC57C0" w14:textId="77777777" w:rsidR="005734C4" w:rsidRPr="00F86A62" w:rsidRDefault="005734C4" w:rsidP="000A46E8">
      <w:pPr>
        <w:spacing w:line="240" w:lineRule="auto"/>
        <w:contextualSpacing/>
      </w:pPr>
      <w:r w:rsidRPr="00F86A62">
        <w:t>Jan 2: Part 1, Chapters 1-3.</w:t>
      </w:r>
    </w:p>
    <w:p w14:paraId="6B4F4214" w14:textId="77777777" w:rsidR="005734C4" w:rsidRPr="00F86A62" w:rsidRDefault="005734C4" w:rsidP="000A46E8">
      <w:pPr>
        <w:spacing w:line="240" w:lineRule="auto"/>
        <w:contextualSpacing/>
      </w:pPr>
      <w:r w:rsidRPr="00F86A62">
        <w:t>Jan 9: Part 1, Chapters 4-8.</w:t>
      </w:r>
    </w:p>
    <w:p w14:paraId="5AA6F798" w14:textId="77777777" w:rsidR="005734C4" w:rsidRPr="00F86A62" w:rsidRDefault="005734C4" w:rsidP="000A46E8">
      <w:pPr>
        <w:spacing w:line="240" w:lineRule="auto"/>
        <w:contextualSpacing/>
      </w:pPr>
      <w:r w:rsidRPr="00F86A62">
        <w:t>Jan 16: Part 2, Chapters 1-4.</w:t>
      </w:r>
    </w:p>
    <w:p w14:paraId="527565A6" w14:textId="77777777" w:rsidR="005734C4" w:rsidRPr="00F86A62" w:rsidRDefault="005734C4" w:rsidP="000A46E8">
      <w:pPr>
        <w:spacing w:line="240" w:lineRule="auto"/>
        <w:contextualSpacing/>
      </w:pPr>
      <w:r w:rsidRPr="00F86A62">
        <w:t>Jan 23: Part 2, Chapters 5-8.</w:t>
      </w:r>
    </w:p>
    <w:p w14:paraId="7CC96C90" w14:textId="77777777" w:rsidR="005734C4" w:rsidRPr="00F86A62" w:rsidRDefault="005734C4" w:rsidP="000A46E8">
      <w:pPr>
        <w:spacing w:line="240" w:lineRule="auto"/>
        <w:contextualSpacing/>
      </w:pPr>
      <w:r w:rsidRPr="00F86A62">
        <w:t>Jan 30: Part 3, Chapters 1-5.</w:t>
      </w:r>
    </w:p>
    <w:p w14:paraId="5656D9A8" w14:textId="77777777" w:rsidR="005734C4" w:rsidRPr="00F86A62" w:rsidRDefault="005734C4" w:rsidP="000A46E8">
      <w:pPr>
        <w:spacing w:line="240" w:lineRule="auto"/>
        <w:contextualSpacing/>
      </w:pPr>
      <w:r w:rsidRPr="00F86A62">
        <w:t>Feb 6: Part 3, Chapters 6-11.</w:t>
      </w:r>
    </w:p>
    <w:p w14:paraId="5CE8D9EC" w14:textId="77777777" w:rsidR="005734C4" w:rsidRPr="00F86A62" w:rsidRDefault="005734C4" w:rsidP="000A46E8">
      <w:pPr>
        <w:spacing w:line="240" w:lineRule="auto"/>
        <w:contextualSpacing/>
      </w:pPr>
      <w:r w:rsidRPr="00F86A62">
        <w:t>Feb 13: Part 4, Chapters 1-6.</w:t>
      </w:r>
    </w:p>
    <w:p w14:paraId="6BFD0F0B" w14:textId="77777777" w:rsidR="005734C4" w:rsidRPr="00F86A62" w:rsidRDefault="005734C4" w:rsidP="000A46E8">
      <w:pPr>
        <w:spacing w:line="240" w:lineRule="auto"/>
        <w:contextualSpacing/>
      </w:pPr>
      <w:r w:rsidRPr="00F86A62">
        <w:t>Feb 20: Part 4, chapters 7-12.</w:t>
      </w:r>
    </w:p>
    <w:p w14:paraId="663710CE" w14:textId="77777777" w:rsidR="005734C4" w:rsidRPr="00F86A62" w:rsidRDefault="005734C4" w:rsidP="000A46E8">
      <w:pPr>
        <w:spacing w:line="240" w:lineRule="auto"/>
        <w:contextualSpacing/>
      </w:pPr>
    </w:p>
    <w:p w14:paraId="51F38908" w14:textId="307F76FE" w:rsidR="005734C4" w:rsidRPr="00F86A62" w:rsidRDefault="00FE5975" w:rsidP="000A46E8">
      <w:pPr>
        <w:spacing w:line="240" w:lineRule="auto"/>
        <w:contextualSpacing/>
      </w:pPr>
      <w:r>
        <w:t>Aeschylus: Prometheus Bound.</w:t>
      </w:r>
    </w:p>
    <w:p w14:paraId="06DCE4C8" w14:textId="77777777" w:rsidR="005734C4" w:rsidRPr="00F86A62" w:rsidRDefault="005734C4" w:rsidP="000A46E8">
      <w:pPr>
        <w:spacing w:line="240" w:lineRule="auto"/>
        <w:contextualSpacing/>
      </w:pPr>
      <w:r w:rsidRPr="00F86A62">
        <w:t>Feb 27: Complete (40 pages).</w:t>
      </w:r>
    </w:p>
    <w:p w14:paraId="63417D35" w14:textId="77777777" w:rsidR="005734C4" w:rsidRPr="00F86A62" w:rsidRDefault="005734C4" w:rsidP="000A46E8">
      <w:pPr>
        <w:spacing w:line="240" w:lineRule="auto"/>
        <w:contextualSpacing/>
      </w:pPr>
    </w:p>
    <w:p w14:paraId="626D4F11" w14:textId="77777777" w:rsidR="005734C4" w:rsidRPr="00F86A62" w:rsidRDefault="005734C4" w:rsidP="000A46E8">
      <w:pPr>
        <w:spacing w:line="240" w:lineRule="auto"/>
        <w:contextualSpacing/>
      </w:pPr>
      <w:r w:rsidRPr="00F86A62">
        <w:t>Job Lab</w:t>
      </w:r>
    </w:p>
    <w:p w14:paraId="167F1FD6" w14:textId="77777777" w:rsidR="005734C4" w:rsidRPr="00F86A62" w:rsidRDefault="005734C4" w:rsidP="000A46E8">
      <w:pPr>
        <w:spacing w:line="240" w:lineRule="auto"/>
        <w:contextualSpacing/>
      </w:pPr>
      <w:r w:rsidRPr="00F86A62">
        <w:t>Every Tuesday and Thursday</w:t>
      </w:r>
    </w:p>
    <w:p w14:paraId="25F5145C" w14:textId="48B1B8A0" w:rsidR="005734C4" w:rsidRPr="00F86A62" w:rsidRDefault="005734C4" w:rsidP="000A46E8">
      <w:pPr>
        <w:spacing w:line="240" w:lineRule="auto"/>
        <w:contextualSpacing/>
      </w:pPr>
      <w:r w:rsidRPr="00F86A62">
        <w:t>10:00 AM</w:t>
      </w:r>
      <w:r w:rsidR="00FE5975">
        <w:t xml:space="preserve"> – 12:00 PM</w:t>
      </w:r>
    </w:p>
    <w:p w14:paraId="7ED4E58A" w14:textId="298DE371" w:rsidR="005734C4" w:rsidRPr="00F86A62" w:rsidRDefault="005734C4" w:rsidP="000A46E8">
      <w:pPr>
        <w:spacing w:line="240" w:lineRule="auto"/>
        <w:contextualSpacing/>
      </w:pPr>
      <w:r w:rsidRPr="00F86A62">
        <w:t>Drop into Job Lab for personal help creating a resume, searching for a job, and more.</w:t>
      </w:r>
      <w:r w:rsidR="00FE5975">
        <w:t xml:space="preserve"> </w:t>
      </w:r>
      <w:proofErr w:type="gramStart"/>
      <w:r w:rsidRPr="00F86A62">
        <w:t>In the Computer Classroom, 3rd floor.</w:t>
      </w:r>
      <w:proofErr w:type="gramEnd"/>
    </w:p>
    <w:p w14:paraId="4876D632" w14:textId="77777777" w:rsidR="005734C4" w:rsidRPr="00F86A62" w:rsidRDefault="005734C4" w:rsidP="000A46E8">
      <w:pPr>
        <w:spacing w:line="240" w:lineRule="auto"/>
        <w:contextualSpacing/>
      </w:pPr>
    </w:p>
    <w:p w14:paraId="120407C5" w14:textId="77777777" w:rsidR="005734C4" w:rsidRPr="00F86A62" w:rsidRDefault="005734C4" w:rsidP="000A46E8">
      <w:pPr>
        <w:spacing w:line="240" w:lineRule="auto"/>
        <w:contextualSpacing/>
      </w:pPr>
      <w:r w:rsidRPr="00F86A62">
        <w:t>Affordable Care Act Open Enrollment</w:t>
      </w:r>
    </w:p>
    <w:p w14:paraId="1E7858F6" w14:textId="4F81A40C" w:rsidR="00FE5975" w:rsidRDefault="005734C4" w:rsidP="000A46E8">
      <w:pPr>
        <w:spacing w:line="240" w:lineRule="auto"/>
        <w:contextualSpacing/>
      </w:pPr>
      <w:r w:rsidRPr="00F86A62">
        <w:lastRenderedPageBreak/>
        <w:t>Every W</w:t>
      </w:r>
      <w:r w:rsidR="00FE5975">
        <w:t>ednesday through Dec 13, 10:00 AM - 4:00 PM</w:t>
      </w:r>
    </w:p>
    <w:p w14:paraId="16C4F970" w14:textId="5FF0575D" w:rsidR="005734C4" w:rsidRDefault="005734C4" w:rsidP="000A46E8">
      <w:pPr>
        <w:spacing w:line="240" w:lineRule="auto"/>
        <w:contextualSpacing/>
      </w:pPr>
      <w:r w:rsidRPr="00F86A62">
        <w:t xml:space="preserve">Every Saturday </w:t>
      </w:r>
      <w:r w:rsidR="00FE5975">
        <w:t xml:space="preserve">through Dec 9, </w:t>
      </w:r>
      <w:r w:rsidRPr="00F86A62">
        <w:t>10:</w:t>
      </w:r>
      <w:r w:rsidR="00FE5975">
        <w:t>00 PM - 3:00 PM</w:t>
      </w:r>
    </w:p>
    <w:p w14:paraId="69197AFF" w14:textId="6DA9FD90" w:rsidR="0015552B" w:rsidRPr="00F86A62" w:rsidRDefault="0015552B" w:rsidP="000A46E8">
      <w:pPr>
        <w:spacing w:line="240" w:lineRule="auto"/>
        <w:contextualSpacing/>
      </w:pPr>
      <w:r w:rsidRPr="00F86A62">
        <w:t>Frida</w:t>
      </w:r>
      <w:r>
        <w:t>y, Dec 15, 9:00 AM - 6:00 PM</w:t>
      </w:r>
    </w:p>
    <w:p w14:paraId="1DA1EB19" w14:textId="1E0C189D" w:rsidR="005734C4" w:rsidRPr="00F86A62" w:rsidRDefault="005734C4" w:rsidP="000A46E8">
      <w:pPr>
        <w:spacing w:line="240" w:lineRule="auto"/>
        <w:contextualSpacing/>
      </w:pPr>
      <w:r w:rsidRPr="00F86A62">
        <w:t>Join a Certified Healthcare Navigator from G</w:t>
      </w:r>
      <w:r w:rsidR="00FE5975">
        <w:t>et Covered Tennessee for one-on</w:t>
      </w:r>
      <w:r w:rsidRPr="00F86A62">
        <w:t>-one assistance signing up for health insurance. No appointment required.</w:t>
      </w:r>
    </w:p>
    <w:p w14:paraId="67C4D467" w14:textId="77777777" w:rsidR="005734C4" w:rsidRPr="00F86A62" w:rsidRDefault="005734C4" w:rsidP="000A46E8">
      <w:pPr>
        <w:spacing w:line="240" w:lineRule="auto"/>
        <w:contextualSpacing/>
      </w:pPr>
    </w:p>
    <w:p w14:paraId="3A2141AB" w14:textId="77777777" w:rsidR="005734C4" w:rsidRPr="00F86A62" w:rsidRDefault="005734C4" w:rsidP="000A46E8">
      <w:pPr>
        <w:spacing w:line="240" w:lineRule="auto"/>
        <w:contextualSpacing/>
      </w:pPr>
      <w:r w:rsidRPr="00F86A62">
        <w:t>Panel Discussion: A Comics Book Club</w:t>
      </w:r>
    </w:p>
    <w:p w14:paraId="28E10760" w14:textId="77777777" w:rsidR="005734C4" w:rsidRPr="00F86A62" w:rsidRDefault="005734C4" w:rsidP="000A46E8">
      <w:pPr>
        <w:spacing w:line="240" w:lineRule="auto"/>
        <w:contextualSpacing/>
      </w:pPr>
      <w:r w:rsidRPr="00F86A62">
        <w:t>Every 1st Wednesday</w:t>
      </w:r>
    </w:p>
    <w:p w14:paraId="5BE4C7F0" w14:textId="77777777" w:rsidR="005734C4" w:rsidRPr="00F86A62" w:rsidRDefault="005734C4" w:rsidP="000A46E8">
      <w:pPr>
        <w:spacing w:line="240" w:lineRule="auto"/>
        <w:contextualSpacing/>
      </w:pPr>
      <w:r w:rsidRPr="00F86A62">
        <w:t>12:00 PM</w:t>
      </w:r>
    </w:p>
    <w:p w14:paraId="72D728C3" w14:textId="0ED4F8D4" w:rsidR="005734C4" w:rsidRPr="00F86A62" w:rsidRDefault="005734C4" w:rsidP="000A46E8">
      <w:pPr>
        <w:spacing w:line="240" w:lineRule="auto"/>
        <w:contextualSpacing/>
      </w:pPr>
      <w:r w:rsidRPr="00F86A62">
        <w:t xml:space="preserve">Marvel vs. DC? </w:t>
      </w:r>
      <w:proofErr w:type="spellStart"/>
      <w:r w:rsidRPr="00F86A62">
        <w:t>Fantagraphics</w:t>
      </w:r>
      <w:proofErr w:type="spellEnd"/>
      <w:r w:rsidRPr="00F86A62">
        <w:t xml:space="preserve"> vs. Drawn </w:t>
      </w:r>
      <w:r w:rsidR="000A46E8" w:rsidRPr="00F86A62">
        <w:t>&amp;</w:t>
      </w:r>
      <w:r w:rsidRPr="00F86A62">
        <w:t xml:space="preserve"> Quarterly? Join us for Panel Discussion, a </w:t>
      </w:r>
      <w:proofErr w:type="gramStart"/>
      <w:r w:rsidRPr="00F86A62">
        <w:t>c</w:t>
      </w:r>
      <w:r w:rsidR="0015552B">
        <w:t>omics</w:t>
      </w:r>
      <w:proofErr w:type="gramEnd"/>
      <w:r w:rsidR="0015552B">
        <w:t xml:space="preserve"> book club for adults. Meet</w:t>
      </w:r>
      <w:r w:rsidR="009D53BC">
        <w:t>s</w:t>
      </w:r>
      <w:r w:rsidR="0015552B">
        <w:t xml:space="preserve"> in The Commons, 3rd F</w:t>
      </w:r>
      <w:r w:rsidRPr="00F86A62">
        <w:t>loor.</w:t>
      </w:r>
    </w:p>
    <w:p w14:paraId="4343B43B" w14:textId="77777777" w:rsidR="005734C4" w:rsidRPr="00F86A62" w:rsidRDefault="005734C4" w:rsidP="000A46E8">
      <w:pPr>
        <w:spacing w:line="240" w:lineRule="auto"/>
        <w:contextualSpacing/>
      </w:pPr>
    </w:p>
    <w:p w14:paraId="17660AC9" w14:textId="77777777" w:rsidR="005734C4" w:rsidRPr="00F86A62" w:rsidRDefault="005734C4" w:rsidP="000A46E8">
      <w:pPr>
        <w:spacing w:line="240" w:lineRule="auto"/>
        <w:contextualSpacing/>
      </w:pPr>
      <w:r w:rsidRPr="00F86A62">
        <w:t>Mental Health Cooperative Outreach</w:t>
      </w:r>
    </w:p>
    <w:p w14:paraId="40B88235" w14:textId="77777777" w:rsidR="005734C4" w:rsidRPr="00F86A62" w:rsidRDefault="005734C4" w:rsidP="000A46E8">
      <w:pPr>
        <w:spacing w:line="240" w:lineRule="auto"/>
        <w:contextualSpacing/>
      </w:pPr>
      <w:r w:rsidRPr="00F86A62">
        <w:t>Every Wednesday</w:t>
      </w:r>
    </w:p>
    <w:p w14:paraId="01680625" w14:textId="4BFA3953" w:rsidR="005734C4" w:rsidRPr="00F86A62" w:rsidRDefault="005734C4" w:rsidP="000A46E8">
      <w:pPr>
        <w:spacing w:line="240" w:lineRule="auto"/>
        <w:contextualSpacing/>
      </w:pPr>
      <w:r w:rsidRPr="00F86A62">
        <w:t>1:00 PM</w:t>
      </w:r>
      <w:r w:rsidR="009D53BC">
        <w:t xml:space="preserve"> – 3:00 PM</w:t>
      </w:r>
    </w:p>
    <w:p w14:paraId="0EC07995" w14:textId="77777777" w:rsidR="005734C4" w:rsidRPr="00F86A62" w:rsidRDefault="005734C4" w:rsidP="000A46E8">
      <w:pPr>
        <w:spacing w:line="240" w:lineRule="auto"/>
        <w:contextualSpacing/>
      </w:pPr>
      <w:r w:rsidRPr="00F86A62">
        <w:t>Mental Health Cooperative outreach workers host drop-in visits in the third-floor study rooms. They can provide counseling and assist people experiencing homelessness in applying for benefits.</w:t>
      </w:r>
    </w:p>
    <w:p w14:paraId="09050F31" w14:textId="77777777" w:rsidR="005734C4" w:rsidRPr="00F86A62" w:rsidRDefault="005734C4" w:rsidP="000A46E8">
      <w:pPr>
        <w:spacing w:line="240" w:lineRule="auto"/>
        <w:contextualSpacing/>
      </w:pPr>
    </w:p>
    <w:p w14:paraId="22248369" w14:textId="77777777" w:rsidR="005734C4" w:rsidRPr="00F86A62" w:rsidRDefault="005734C4" w:rsidP="000A46E8">
      <w:pPr>
        <w:spacing w:line="240" w:lineRule="auto"/>
        <w:contextualSpacing/>
      </w:pPr>
      <w:r w:rsidRPr="00F86A62">
        <w:t>Operation Stand Down Veterans Outreach</w:t>
      </w:r>
    </w:p>
    <w:p w14:paraId="6DD2229A" w14:textId="77777777" w:rsidR="005734C4" w:rsidRPr="00F86A62" w:rsidRDefault="005734C4" w:rsidP="000A46E8">
      <w:pPr>
        <w:spacing w:line="240" w:lineRule="auto"/>
        <w:contextualSpacing/>
      </w:pPr>
      <w:r w:rsidRPr="00F86A62">
        <w:t>Every Wednesday</w:t>
      </w:r>
    </w:p>
    <w:p w14:paraId="31867322" w14:textId="77777777" w:rsidR="005734C4" w:rsidRPr="00F86A62" w:rsidRDefault="005734C4" w:rsidP="000A46E8">
      <w:pPr>
        <w:spacing w:line="240" w:lineRule="auto"/>
        <w:contextualSpacing/>
      </w:pPr>
      <w:r w:rsidRPr="00F86A62">
        <w:t>3:00 PM</w:t>
      </w:r>
    </w:p>
    <w:p w14:paraId="0DFBA0EB" w14:textId="77777777" w:rsidR="005734C4" w:rsidRPr="00F86A62" w:rsidRDefault="005734C4" w:rsidP="000A46E8">
      <w:pPr>
        <w:spacing w:line="240" w:lineRule="auto"/>
        <w:contextualSpacing/>
      </w:pPr>
      <w:r w:rsidRPr="00F86A62">
        <w:t>An outreach worker with Operation Stand Down Tennessee will assist any Veteran with questions on how to connect to the resources and benefits they've earned. Job search and placement, transitional and permanent supportive housing, 9-11 GI Bill Advice, and legal aid assistance are just a few of the services provided by OSDTN.</w:t>
      </w:r>
    </w:p>
    <w:p w14:paraId="09590861" w14:textId="77777777" w:rsidR="005734C4" w:rsidRPr="00F86A62" w:rsidRDefault="005734C4" w:rsidP="000A46E8">
      <w:pPr>
        <w:spacing w:line="240" w:lineRule="auto"/>
        <w:contextualSpacing/>
      </w:pPr>
    </w:p>
    <w:p w14:paraId="37A31CC6" w14:textId="77777777" w:rsidR="005734C4" w:rsidRPr="00F86A62" w:rsidRDefault="005734C4" w:rsidP="000A46E8">
      <w:pPr>
        <w:spacing w:line="240" w:lineRule="auto"/>
        <w:contextualSpacing/>
      </w:pPr>
      <w:r w:rsidRPr="00F86A62">
        <w:t>VA Drop-In</w:t>
      </w:r>
    </w:p>
    <w:p w14:paraId="07939FDD" w14:textId="5976104C" w:rsidR="005734C4" w:rsidRPr="00F86A62" w:rsidRDefault="005734C4" w:rsidP="000A46E8">
      <w:pPr>
        <w:spacing w:line="240" w:lineRule="auto"/>
        <w:contextualSpacing/>
      </w:pPr>
      <w:r w:rsidRPr="00F86A62">
        <w:t>Every Wednesday</w:t>
      </w:r>
      <w:r w:rsidR="009D53BC">
        <w:t>, beginning Dec 20</w:t>
      </w:r>
    </w:p>
    <w:p w14:paraId="4568A326" w14:textId="77777777" w:rsidR="005734C4" w:rsidRPr="00F86A62" w:rsidRDefault="005734C4" w:rsidP="000A46E8">
      <w:pPr>
        <w:spacing w:line="240" w:lineRule="auto"/>
        <w:contextualSpacing/>
      </w:pPr>
      <w:r w:rsidRPr="00F86A62">
        <w:t>3:00 PM</w:t>
      </w:r>
    </w:p>
    <w:p w14:paraId="5A47B5AE" w14:textId="79C5ED8A" w:rsidR="005734C4" w:rsidRPr="00F86A62" w:rsidRDefault="005734C4" w:rsidP="000A46E8">
      <w:pPr>
        <w:spacing w:line="240" w:lineRule="auto"/>
        <w:contextualSpacing/>
      </w:pPr>
      <w:r w:rsidRPr="00F86A62">
        <w:t>Get assistance creating and acc</w:t>
      </w:r>
      <w:r w:rsidR="009D53BC">
        <w:t xml:space="preserve">essing your </w:t>
      </w:r>
      <w:proofErr w:type="spellStart"/>
      <w:r w:rsidR="009D53BC">
        <w:t>benifits</w:t>
      </w:r>
      <w:proofErr w:type="spellEnd"/>
      <w:r w:rsidR="009D53BC">
        <w:t xml:space="preserve"> through </w:t>
      </w:r>
      <w:proofErr w:type="spellStart"/>
      <w:r w:rsidR="009D53BC">
        <w:t>MyH</w:t>
      </w:r>
      <w:r w:rsidRPr="00F86A62">
        <w:t>ealtheVet</w:t>
      </w:r>
      <w:proofErr w:type="spellEnd"/>
      <w:r w:rsidRPr="00F86A62">
        <w:t>, a service for veterans and their families to access their health records, contact doctors, and more.</w:t>
      </w:r>
    </w:p>
    <w:p w14:paraId="0C11BBFD" w14:textId="77777777" w:rsidR="005734C4" w:rsidRPr="00F86A62" w:rsidRDefault="005734C4" w:rsidP="000A46E8">
      <w:pPr>
        <w:spacing w:line="240" w:lineRule="auto"/>
        <w:contextualSpacing/>
      </w:pPr>
    </w:p>
    <w:p w14:paraId="1F65A258" w14:textId="77777777" w:rsidR="005734C4" w:rsidRPr="00F86A62" w:rsidRDefault="005734C4" w:rsidP="000A46E8">
      <w:pPr>
        <w:spacing w:line="240" w:lineRule="auto"/>
        <w:contextualSpacing/>
      </w:pPr>
      <w:r w:rsidRPr="00F86A62">
        <w:t>Killer Thrillers Book Club</w:t>
      </w:r>
    </w:p>
    <w:p w14:paraId="1911BDBF" w14:textId="77777777" w:rsidR="005734C4" w:rsidRPr="00F86A62" w:rsidRDefault="005734C4" w:rsidP="000A46E8">
      <w:pPr>
        <w:spacing w:line="240" w:lineRule="auto"/>
        <w:contextualSpacing/>
      </w:pPr>
      <w:r w:rsidRPr="00F86A62">
        <w:t>Every 1st Thursday</w:t>
      </w:r>
    </w:p>
    <w:p w14:paraId="58A90F91" w14:textId="77777777" w:rsidR="005734C4" w:rsidRPr="00F86A62" w:rsidRDefault="005734C4" w:rsidP="000A46E8">
      <w:pPr>
        <w:spacing w:line="240" w:lineRule="auto"/>
        <w:contextualSpacing/>
      </w:pPr>
      <w:r w:rsidRPr="00F86A62">
        <w:t>12:00 PM</w:t>
      </w:r>
    </w:p>
    <w:p w14:paraId="68C71CF1" w14:textId="51E80566" w:rsidR="005734C4" w:rsidRPr="00F86A62" w:rsidRDefault="005734C4" w:rsidP="000A46E8">
      <w:pPr>
        <w:spacing w:line="240" w:lineRule="auto"/>
        <w:contextualSpacing/>
      </w:pPr>
      <w:r w:rsidRPr="00F86A62">
        <w:t xml:space="preserve">Join us for Killer Thrillers, a book club devoted to reading mysteries and thrillers, both classic and contemporary. </w:t>
      </w:r>
      <w:r w:rsidR="009D53BC">
        <w:t>Meets in The Commons, 3rd F</w:t>
      </w:r>
      <w:r w:rsidR="009D53BC" w:rsidRPr="00F86A62">
        <w:t>loor.</w:t>
      </w:r>
    </w:p>
    <w:p w14:paraId="39AE3FA3" w14:textId="77777777" w:rsidR="005734C4" w:rsidRPr="00F86A62" w:rsidRDefault="005734C4" w:rsidP="000A46E8">
      <w:pPr>
        <w:spacing w:line="240" w:lineRule="auto"/>
        <w:contextualSpacing/>
      </w:pPr>
    </w:p>
    <w:p w14:paraId="6CCC343E" w14:textId="77777777" w:rsidR="005734C4" w:rsidRPr="00F86A62" w:rsidRDefault="005734C4" w:rsidP="000A46E8">
      <w:pPr>
        <w:spacing w:line="240" w:lineRule="auto"/>
        <w:contextualSpacing/>
      </w:pPr>
      <w:r w:rsidRPr="00F86A62">
        <w:t>Word Art Poetry Discussion Group</w:t>
      </w:r>
    </w:p>
    <w:p w14:paraId="70FD1B2B" w14:textId="77777777" w:rsidR="005734C4" w:rsidRPr="00F86A62" w:rsidRDefault="005734C4" w:rsidP="000A46E8">
      <w:pPr>
        <w:spacing w:line="240" w:lineRule="auto"/>
        <w:contextualSpacing/>
      </w:pPr>
      <w:r w:rsidRPr="00F86A62">
        <w:t>Every 2nd Thursday</w:t>
      </w:r>
    </w:p>
    <w:p w14:paraId="39082926" w14:textId="77777777" w:rsidR="005734C4" w:rsidRPr="00F86A62" w:rsidRDefault="005734C4" w:rsidP="000A46E8">
      <w:pPr>
        <w:spacing w:line="240" w:lineRule="auto"/>
        <w:contextualSpacing/>
      </w:pPr>
      <w:r w:rsidRPr="00F86A62">
        <w:t>12:00 PM</w:t>
      </w:r>
    </w:p>
    <w:p w14:paraId="091F5945" w14:textId="77777777" w:rsidR="005734C4" w:rsidRPr="00F86A62" w:rsidRDefault="005734C4" w:rsidP="000A46E8">
      <w:pPr>
        <w:spacing w:line="240" w:lineRule="auto"/>
        <w:contextualSpacing/>
      </w:pPr>
      <w:r w:rsidRPr="00F86A62">
        <w:t xml:space="preserve">This monthly gathering of poetry enthusiasts explores selections from the American canon of poetry, with a few foreign exceptions. Schedule of readings and events available by email. Meets in The Commons, Main Library, </w:t>
      </w:r>
      <w:proofErr w:type="gramStart"/>
      <w:r w:rsidRPr="00F86A62">
        <w:t>3rd</w:t>
      </w:r>
      <w:proofErr w:type="gramEnd"/>
      <w:r w:rsidRPr="00F86A62">
        <w:t xml:space="preserve"> Floor. Contact Paul </w:t>
      </w:r>
      <w:proofErr w:type="spellStart"/>
      <w:r w:rsidRPr="00F86A62">
        <w:t>Smethers</w:t>
      </w:r>
      <w:proofErr w:type="spellEnd"/>
      <w:r w:rsidRPr="00F86A62">
        <w:t xml:space="preserve"> at paul.smethers@nashville.gov or (615) 862-5816.</w:t>
      </w:r>
    </w:p>
    <w:p w14:paraId="12B063F7" w14:textId="77777777" w:rsidR="005734C4" w:rsidRPr="00F86A62" w:rsidRDefault="005734C4" w:rsidP="000A46E8">
      <w:pPr>
        <w:spacing w:line="240" w:lineRule="auto"/>
        <w:contextualSpacing/>
      </w:pPr>
    </w:p>
    <w:p w14:paraId="13F7C18A" w14:textId="77777777" w:rsidR="005734C4" w:rsidRPr="00F86A62" w:rsidRDefault="005734C4" w:rsidP="000A46E8">
      <w:pPr>
        <w:spacing w:line="240" w:lineRule="auto"/>
        <w:contextualSpacing/>
      </w:pPr>
      <w:r w:rsidRPr="00F86A62">
        <w:t>Shakespeare Allowed!</w:t>
      </w:r>
    </w:p>
    <w:p w14:paraId="22C89790" w14:textId="77777777" w:rsidR="005734C4" w:rsidRPr="00F86A62" w:rsidRDefault="005734C4" w:rsidP="000A46E8">
      <w:pPr>
        <w:spacing w:line="240" w:lineRule="auto"/>
        <w:contextualSpacing/>
      </w:pPr>
      <w:r w:rsidRPr="00F86A62">
        <w:t>Every 1st Saturday</w:t>
      </w:r>
    </w:p>
    <w:p w14:paraId="046B2D48" w14:textId="77777777" w:rsidR="005734C4" w:rsidRPr="00F86A62" w:rsidRDefault="005734C4" w:rsidP="000A46E8">
      <w:pPr>
        <w:spacing w:line="240" w:lineRule="auto"/>
        <w:contextualSpacing/>
      </w:pPr>
      <w:r w:rsidRPr="00F86A62">
        <w:lastRenderedPageBreak/>
        <w:t>12:00 PM</w:t>
      </w:r>
    </w:p>
    <w:p w14:paraId="1BD9E82C" w14:textId="3936B2BB" w:rsidR="005734C4" w:rsidRPr="00F86A62" w:rsidRDefault="005734C4" w:rsidP="000A46E8">
      <w:pPr>
        <w:spacing w:line="240" w:lineRule="auto"/>
        <w:contextualSpacing/>
      </w:pPr>
      <w:r w:rsidRPr="00F86A62">
        <w:t>Nashville Shakespeare Festival invites you to read every play Shakespeare wrote, out loud in a reading circle.</w:t>
      </w:r>
    </w:p>
    <w:p w14:paraId="11AC95F0" w14:textId="2F2F9B01" w:rsidR="005734C4" w:rsidRPr="00F86A62" w:rsidRDefault="005734C4" w:rsidP="000A46E8">
      <w:pPr>
        <w:spacing w:line="240" w:lineRule="auto"/>
        <w:contextualSpacing/>
      </w:pPr>
      <w:r w:rsidRPr="00F86A62">
        <w:t xml:space="preserve">Dec 2: "Antony </w:t>
      </w:r>
      <w:r w:rsidR="000A46E8" w:rsidRPr="00F86A62">
        <w:t>&amp;</w:t>
      </w:r>
      <w:r w:rsidRPr="00F86A62">
        <w:t xml:space="preserve"> Cleopatra".</w:t>
      </w:r>
    </w:p>
    <w:p w14:paraId="2500C346" w14:textId="77777777" w:rsidR="005734C4" w:rsidRPr="00F86A62" w:rsidRDefault="005734C4" w:rsidP="000A46E8">
      <w:pPr>
        <w:spacing w:line="240" w:lineRule="auto"/>
        <w:contextualSpacing/>
      </w:pPr>
      <w:r w:rsidRPr="00F86A62">
        <w:t>Jan 6: "The Winter's Tale".</w:t>
      </w:r>
    </w:p>
    <w:p w14:paraId="295018EA" w14:textId="77777777" w:rsidR="005734C4" w:rsidRPr="00F86A62" w:rsidRDefault="005734C4" w:rsidP="000A46E8">
      <w:pPr>
        <w:spacing w:line="240" w:lineRule="auto"/>
        <w:contextualSpacing/>
      </w:pPr>
      <w:r w:rsidRPr="00F86A62">
        <w:t>Feb 3: "The Tempest".</w:t>
      </w:r>
    </w:p>
    <w:p w14:paraId="00D8A39A" w14:textId="77777777" w:rsidR="005734C4" w:rsidRPr="00F86A62" w:rsidRDefault="005734C4" w:rsidP="000A46E8">
      <w:pPr>
        <w:spacing w:line="240" w:lineRule="auto"/>
        <w:contextualSpacing/>
      </w:pPr>
    </w:p>
    <w:p w14:paraId="1208EF37" w14:textId="77777777" w:rsidR="005734C4" w:rsidRPr="00F86A62" w:rsidRDefault="005734C4" w:rsidP="000A46E8">
      <w:pPr>
        <w:spacing w:line="240" w:lineRule="auto"/>
        <w:contextualSpacing/>
      </w:pPr>
      <w:r w:rsidRPr="00F86A62">
        <w:t>Cube Pushers Game Club</w:t>
      </w:r>
    </w:p>
    <w:p w14:paraId="7BCDC128" w14:textId="77777777" w:rsidR="005734C4" w:rsidRPr="00F86A62" w:rsidRDefault="005734C4" w:rsidP="000A46E8">
      <w:pPr>
        <w:spacing w:line="240" w:lineRule="auto"/>
        <w:contextualSpacing/>
      </w:pPr>
      <w:r w:rsidRPr="00F86A62">
        <w:t>Every 3rd Saturday</w:t>
      </w:r>
    </w:p>
    <w:p w14:paraId="1F781F5F" w14:textId="77777777" w:rsidR="005734C4" w:rsidRPr="00F86A62" w:rsidRDefault="005734C4" w:rsidP="000A46E8">
      <w:pPr>
        <w:spacing w:line="240" w:lineRule="auto"/>
        <w:contextualSpacing/>
      </w:pPr>
      <w:r w:rsidRPr="00F86A62">
        <w:t>2:00 PM</w:t>
      </w:r>
    </w:p>
    <w:p w14:paraId="149D6ABF" w14:textId="7BAEA601" w:rsidR="009D53BC" w:rsidRDefault="005734C4" w:rsidP="000A46E8">
      <w:pPr>
        <w:spacing w:line="240" w:lineRule="auto"/>
        <w:contextualSpacing/>
      </w:pPr>
      <w:r w:rsidRPr="00F86A62">
        <w:t>Are you a hobby gamer? Dice chucker? Euro for life? Come play at the library. Great lighting and super comfy chairs. See your game projected on a big screen. BYOG (bring-your-own-game) or play one of the library's games. Real life game librarians can teach you a new game.</w:t>
      </w:r>
      <w:r w:rsidR="009D53BC">
        <w:t xml:space="preserve"> </w:t>
      </w:r>
      <w:r w:rsidRPr="00F86A62">
        <w:t xml:space="preserve">Cube Pushers is for grown-up gamers. </w:t>
      </w:r>
      <w:proofErr w:type="gramStart"/>
      <w:r w:rsidRPr="00F86A62">
        <w:t>Munchkins should be accompanied by adult gamers</w:t>
      </w:r>
      <w:proofErr w:type="gramEnd"/>
      <w:r w:rsidR="009D53BC">
        <w:t>.</w:t>
      </w:r>
    </w:p>
    <w:p w14:paraId="175BD2C4" w14:textId="77777777" w:rsidR="009D53BC" w:rsidRDefault="009D53BC" w:rsidP="009D53BC">
      <w:pPr>
        <w:spacing w:line="240" w:lineRule="auto"/>
        <w:contextualSpacing/>
      </w:pPr>
    </w:p>
    <w:p w14:paraId="38B17A47" w14:textId="77777777" w:rsidR="009D53BC" w:rsidRDefault="009D53BC" w:rsidP="009D53BC">
      <w:pPr>
        <w:spacing w:line="240" w:lineRule="auto"/>
        <w:contextualSpacing/>
      </w:pPr>
      <w:r>
        <w:t>Holiday Concert featuring The Nashville Belles</w:t>
      </w:r>
    </w:p>
    <w:p w14:paraId="0BACBDCD" w14:textId="77777777" w:rsidR="009D53BC" w:rsidRDefault="009D53BC" w:rsidP="009D53BC">
      <w:pPr>
        <w:spacing w:line="240" w:lineRule="auto"/>
        <w:contextualSpacing/>
      </w:pPr>
      <w:r>
        <w:t>Saturday, Dec 2, 2017 12:00 PM</w:t>
      </w:r>
    </w:p>
    <w:p w14:paraId="1D2A8CC2" w14:textId="728DF217" w:rsidR="005734C4" w:rsidRDefault="009D53BC" w:rsidP="009D53BC">
      <w:pPr>
        <w:spacing w:line="240" w:lineRule="auto"/>
        <w:contextualSpacing/>
      </w:pPr>
      <w:r>
        <w:t>The Nashville Belles, an all-female a cappella group under the direction of Christina Watson, will sing beautiful four-part arrangements of holiday songs. Courtyard Gallery (2nd Floor)</w:t>
      </w:r>
      <w:r w:rsidR="005734C4" w:rsidRPr="00F86A62">
        <w:t>.</w:t>
      </w:r>
    </w:p>
    <w:p w14:paraId="04DCCF03" w14:textId="77777777" w:rsidR="009D53BC" w:rsidRPr="009D53BC" w:rsidRDefault="009D53BC" w:rsidP="009D53BC">
      <w:pPr>
        <w:spacing w:line="240" w:lineRule="auto"/>
        <w:contextualSpacing/>
      </w:pPr>
    </w:p>
    <w:p w14:paraId="25FE5A51" w14:textId="77777777" w:rsidR="009D53BC" w:rsidRPr="009D53BC" w:rsidRDefault="009D53BC" w:rsidP="009D53BC">
      <w:pPr>
        <w:spacing w:line="240" w:lineRule="auto"/>
        <w:contextualSpacing/>
      </w:pPr>
      <w:r w:rsidRPr="009D53BC">
        <w:t>Introduction to eBooks</w:t>
      </w:r>
    </w:p>
    <w:p w14:paraId="29DBA00E" w14:textId="290B4F64" w:rsidR="009D53BC" w:rsidRPr="009D53BC" w:rsidRDefault="009D53BC" w:rsidP="009D53BC">
      <w:pPr>
        <w:spacing w:line="240" w:lineRule="auto"/>
        <w:contextualSpacing/>
      </w:pPr>
      <w:r>
        <w:t>Saturday, Dec 16</w:t>
      </w:r>
      <w:r w:rsidRPr="009D53BC">
        <w:t xml:space="preserve"> </w:t>
      </w:r>
    </w:p>
    <w:p w14:paraId="69980FA0" w14:textId="77777777" w:rsidR="009D53BC" w:rsidRPr="009D53BC" w:rsidRDefault="009D53BC" w:rsidP="009D53BC">
      <w:pPr>
        <w:spacing w:line="240" w:lineRule="auto"/>
        <w:contextualSpacing/>
      </w:pPr>
      <w:r w:rsidRPr="009D53BC">
        <w:t>10:30 AM - 11:30 AM</w:t>
      </w:r>
    </w:p>
    <w:p w14:paraId="08E22886" w14:textId="099C6577" w:rsidR="009D53BC" w:rsidRPr="009D53BC" w:rsidRDefault="009D53BC" w:rsidP="009D53BC">
      <w:pPr>
        <w:spacing w:line="240" w:lineRule="auto"/>
        <w:contextualSpacing/>
      </w:pPr>
      <w:r w:rsidRPr="009D53BC">
        <w:t xml:space="preserve">Learn the ins and outs of checking out </w:t>
      </w:r>
      <w:proofErr w:type="spellStart"/>
      <w:r w:rsidRPr="009D53BC">
        <w:t>eMaterials</w:t>
      </w:r>
      <w:proofErr w:type="spellEnd"/>
      <w:r w:rsidRPr="009D53BC">
        <w:t xml:space="preserve"> from the library.</w:t>
      </w:r>
    </w:p>
    <w:p w14:paraId="2487CD78" w14:textId="77777777" w:rsidR="009D53BC" w:rsidRPr="00F86A62" w:rsidRDefault="009D53BC" w:rsidP="000A46E8">
      <w:pPr>
        <w:spacing w:line="240" w:lineRule="auto"/>
        <w:contextualSpacing/>
      </w:pPr>
    </w:p>
    <w:p w14:paraId="5D172223" w14:textId="77777777" w:rsidR="005734C4" w:rsidRPr="00F86A62" w:rsidRDefault="005734C4" w:rsidP="000A46E8">
      <w:pPr>
        <w:spacing w:line="240" w:lineRule="auto"/>
        <w:contextualSpacing/>
      </w:pPr>
      <w:r w:rsidRPr="00F86A62">
        <w:t>Lunch and Learn: Interviewing Skills</w:t>
      </w:r>
    </w:p>
    <w:p w14:paraId="5B8581D6" w14:textId="77777777" w:rsidR="005734C4" w:rsidRPr="00F86A62" w:rsidRDefault="005734C4" w:rsidP="000A46E8">
      <w:pPr>
        <w:spacing w:line="240" w:lineRule="auto"/>
        <w:contextualSpacing/>
      </w:pPr>
      <w:r w:rsidRPr="00F86A62">
        <w:t>Thursday, Jan 11</w:t>
      </w:r>
    </w:p>
    <w:p w14:paraId="2BD2E8E0" w14:textId="77777777" w:rsidR="005734C4" w:rsidRPr="00F86A62" w:rsidRDefault="005734C4" w:rsidP="000A46E8">
      <w:pPr>
        <w:spacing w:line="240" w:lineRule="auto"/>
        <w:contextualSpacing/>
      </w:pPr>
      <w:r w:rsidRPr="00F86A62">
        <w:t>12:00 PM</w:t>
      </w:r>
    </w:p>
    <w:p w14:paraId="553CB60F" w14:textId="77777777" w:rsidR="005734C4" w:rsidRPr="00F86A62" w:rsidRDefault="005734C4" w:rsidP="000A46E8">
      <w:pPr>
        <w:spacing w:line="240" w:lineRule="auto"/>
        <w:contextualSpacing/>
      </w:pPr>
      <w:r w:rsidRPr="00F86A62">
        <w:t xml:space="preserve">Looking for a new job in the </w:t>
      </w:r>
      <w:proofErr w:type="gramStart"/>
      <w:r w:rsidRPr="00F86A62">
        <w:t>new year</w:t>
      </w:r>
      <w:proofErr w:type="gramEnd"/>
      <w:r w:rsidRPr="00F86A62">
        <w:t>? Stop by to brush up on your interviewing skills and techniques so you rock that next interview.</w:t>
      </w:r>
    </w:p>
    <w:p w14:paraId="152151BE" w14:textId="77777777" w:rsidR="005734C4" w:rsidRPr="00F86A62" w:rsidRDefault="005734C4" w:rsidP="000A46E8">
      <w:pPr>
        <w:spacing w:line="240" w:lineRule="auto"/>
        <w:contextualSpacing/>
      </w:pPr>
    </w:p>
    <w:p w14:paraId="3A4995E7" w14:textId="77777777" w:rsidR="005734C4" w:rsidRPr="00F86A62" w:rsidRDefault="005734C4" w:rsidP="000A46E8">
      <w:pPr>
        <w:spacing w:line="240" w:lineRule="auto"/>
        <w:contextualSpacing/>
      </w:pPr>
      <w:r w:rsidRPr="00F86A62">
        <w:t>Movies @ Main: The Black Stallion (1979)</w:t>
      </w:r>
    </w:p>
    <w:p w14:paraId="34089B61" w14:textId="77777777" w:rsidR="005734C4" w:rsidRPr="00F86A62" w:rsidRDefault="005734C4" w:rsidP="000A46E8">
      <w:pPr>
        <w:spacing w:line="240" w:lineRule="auto"/>
        <w:contextualSpacing/>
      </w:pPr>
      <w:r w:rsidRPr="00F86A62">
        <w:t>Saturday, Jan 13</w:t>
      </w:r>
    </w:p>
    <w:p w14:paraId="493DB79F" w14:textId="62C65E95" w:rsidR="005734C4" w:rsidRPr="00F86A62" w:rsidRDefault="005734C4" w:rsidP="000A46E8">
      <w:pPr>
        <w:spacing w:line="240" w:lineRule="auto"/>
        <w:contextualSpacing/>
      </w:pPr>
      <w:r w:rsidRPr="00F86A62">
        <w:t>2:00 PM</w:t>
      </w:r>
      <w:r w:rsidR="009D53BC">
        <w:t xml:space="preserve"> – 4:00 PM</w:t>
      </w:r>
    </w:p>
    <w:p w14:paraId="5FBA315E" w14:textId="3334F108" w:rsidR="005734C4" w:rsidRPr="00F86A62" w:rsidRDefault="009D53BC" w:rsidP="000A46E8">
      <w:pPr>
        <w:spacing w:line="240" w:lineRule="auto"/>
        <w:contextualSpacing/>
      </w:pPr>
      <w:r>
        <w:t>Ten-year-</w:t>
      </w:r>
      <w:r w:rsidR="005734C4" w:rsidRPr="00F86A62">
        <w:t>old Alec and a magnificent wild horse are the only survivors of a tragic shipwreck off the northern coast of Africa. What happens to the pair after they are rescued proves to be a grand adventure all the way to the United States! Listen to our Legends of Film interview with The Black Stallion Director Carroll Ballard. G. 1979. 118 min.</w:t>
      </w:r>
    </w:p>
    <w:p w14:paraId="0504BE7D" w14:textId="77777777" w:rsidR="005734C4" w:rsidRPr="00F86A62" w:rsidRDefault="005734C4" w:rsidP="000A46E8">
      <w:pPr>
        <w:spacing w:line="240" w:lineRule="auto"/>
        <w:contextualSpacing/>
      </w:pPr>
    </w:p>
    <w:p w14:paraId="220C84FF" w14:textId="77777777" w:rsidR="005734C4" w:rsidRPr="00F86A62" w:rsidRDefault="005734C4" w:rsidP="000A46E8">
      <w:pPr>
        <w:spacing w:line="240" w:lineRule="auto"/>
        <w:contextualSpacing/>
      </w:pPr>
      <w:r w:rsidRPr="00F86A62">
        <w:t>Wolf Tickets and Pickled Peppers Poetry Writing Workshop</w:t>
      </w:r>
    </w:p>
    <w:p w14:paraId="5556FE55" w14:textId="77777777" w:rsidR="005734C4" w:rsidRPr="00F86A62" w:rsidRDefault="005734C4" w:rsidP="000A46E8">
      <w:pPr>
        <w:spacing w:line="240" w:lineRule="auto"/>
        <w:contextualSpacing/>
      </w:pPr>
      <w:r w:rsidRPr="00F86A62">
        <w:t>Saturdays, Jan 6, Jan 27, Feb 17, Mar 10, Mar 31, Apr 21</w:t>
      </w:r>
    </w:p>
    <w:p w14:paraId="0567D89A" w14:textId="77777777" w:rsidR="005734C4" w:rsidRPr="00F86A62" w:rsidRDefault="005734C4" w:rsidP="000A46E8">
      <w:pPr>
        <w:spacing w:line="240" w:lineRule="auto"/>
        <w:contextualSpacing/>
      </w:pPr>
      <w:r w:rsidRPr="00F86A62">
        <w:t>11:00 AM</w:t>
      </w:r>
    </w:p>
    <w:p w14:paraId="76026C3F" w14:textId="161987B2" w:rsidR="005734C4" w:rsidRPr="00F86A62" w:rsidRDefault="005734C4" w:rsidP="000A46E8">
      <w:pPr>
        <w:spacing w:line="240" w:lineRule="auto"/>
        <w:contextualSpacing/>
      </w:pPr>
      <w:r w:rsidRPr="00F86A62">
        <w:t>This 6-week poetry writing workshop focuses o</w:t>
      </w:r>
      <w:r w:rsidR="009D53BC">
        <w:t>n basics in poetry composition (</w:t>
      </w:r>
      <w:r w:rsidRPr="00F86A62">
        <w:t>rhythm, rh</w:t>
      </w:r>
      <w:r w:rsidR="009D53BC">
        <w:t>yme, meter), then</w:t>
      </w:r>
      <w:r w:rsidRPr="00F86A62">
        <w:t xml:space="preserve"> launches into examinations of free verse, contemporary approaches, and a host of fun and interesting figures of speech.</w:t>
      </w:r>
      <w:r w:rsidR="00F86A62" w:rsidRPr="00F86A62">
        <w:t xml:space="preserve"> </w:t>
      </w:r>
      <w:r w:rsidRPr="00F86A62">
        <w:t>Each session presents new material and practice opportunities. Attendance is limited to fifteen, so call and reserve your place early. For adults and teens.</w:t>
      </w:r>
      <w:r w:rsidR="00F86A62" w:rsidRPr="00F86A62">
        <w:t xml:space="preserve"> </w:t>
      </w:r>
      <w:r w:rsidRPr="00F86A62">
        <w:t xml:space="preserve">For more information, contact Paul </w:t>
      </w:r>
      <w:proofErr w:type="spellStart"/>
      <w:r w:rsidRPr="00F86A62">
        <w:t>Smethers</w:t>
      </w:r>
      <w:proofErr w:type="spellEnd"/>
      <w:r w:rsidRPr="00F86A62">
        <w:t xml:space="preserve"> at paul.smethers@nashville.gov or (615) 862-5816.</w:t>
      </w:r>
    </w:p>
    <w:p w14:paraId="55FF9B8E" w14:textId="77777777" w:rsidR="00B64F4A" w:rsidRPr="00F86A62" w:rsidRDefault="00B64F4A" w:rsidP="000A46E8">
      <w:pPr>
        <w:spacing w:line="240" w:lineRule="auto"/>
        <w:contextualSpacing/>
      </w:pPr>
    </w:p>
    <w:p w14:paraId="49FF7B5D" w14:textId="77777777" w:rsidR="005734C4" w:rsidRPr="00F86A62" w:rsidRDefault="005734C4" w:rsidP="000A46E8">
      <w:pPr>
        <w:spacing w:line="240" w:lineRule="auto"/>
        <w:contextualSpacing/>
      </w:pPr>
      <w:r w:rsidRPr="00F86A62">
        <w:lastRenderedPageBreak/>
        <w:t>BELLEVUE</w:t>
      </w:r>
    </w:p>
    <w:p w14:paraId="692C8463" w14:textId="77777777" w:rsidR="005734C4" w:rsidRPr="00F86A62" w:rsidRDefault="005734C4" w:rsidP="000A46E8">
      <w:pPr>
        <w:spacing w:line="240" w:lineRule="auto"/>
        <w:contextualSpacing/>
      </w:pPr>
    </w:p>
    <w:p w14:paraId="6BDFAF7E" w14:textId="77777777" w:rsidR="005734C4" w:rsidRPr="00F86A62" w:rsidRDefault="005734C4" w:rsidP="000A46E8">
      <w:pPr>
        <w:spacing w:line="240" w:lineRule="auto"/>
        <w:contextualSpacing/>
      </w:pPr>
      <w:r w:rsidRPr="00F86A62">
        <w:t>CHILDREN</w:t>
      </w:r>
    </w:p>
    <w:p w14:paraId="7F5C5354" w14:textId="77777777" w:rsidR="005734C4" w:rsidRPr="00F86A62" w:rsidRDefault="005734C4" w:rsidP="000A46E8">
      <w:pPr>
        <w:spacing w:line="240" w:lineRule="auto"/>
        <w:contextualSpacing/>
      </w:pPr>
    </w:p>
    <w:p w14:paraId="13F5C6B6" w14:textId="77777777" w:rsidR="005734C4" w:rsidRPr="00F86A62" w:rsidRDefault="005734C4" w:rsidP="000A46E8">
      <w:pPr>
        <w:spacing w:line="240" w:lineRule="auto"/>
        <w:contextualSpacing/>
      </w:pPr>
      <w:r w:rsidRPr="00F86A62">
        <w:t>Mother Goose Moments</w:t>
      </w:r>
    </w:p>
    <w:p w14:paraId="56D4FE12" w14:textId="77777777" w:rsidR="005734C4" w:rsidRPr="00F86A62" w:rsidRDefault="005734C4" w:rsidP="000A46E8">
      <w:pPr>
        <w:spacing w:line="240" w:lineRule="auto"/>
        <w:contextualSpacing/>
      </w:pPr>
      <w:r w:rsidRPr="00F86A62">
        <w:t>Every Monday</w:t>
      </w:r>
    </w:p>
    <w:p w14:paraId="4423DD18" w14:textId="77777777" w:rsidR="005734C4" w:rsidRPr="00F86A62" w:rsidRDefault="005734C4" w:rsidP="000A46E8">
      <w:pPr>
        <w:spacing w:line="240" w:lineRule="auto"/>
        <w:contextualSpacing/>
      </w:pPr>
      <w:r w:rsidRPr="00F86A62">
        <w:t>10:15 AM</w:t>
      </w:r>
    </w:p>
    <w:p w14:paraId="2EE5B26B" w14:textId="77777777" w:rsidR="005734C4" w:rsidRPr="00F86A62" w:rsidRDefault="005734C4" w:rsidP="000A46E8">
      <w:pPr>
        <w:spacing w:line="240" w:lineRule="auto"/>
        <w:contextualSpacing/>
      </w:pPr>
      <w:r w:rsidRPr="00F86A62">
        <w:t xml:space="preserve">Babies may join Ms. Donna for rhymes, songs, </w:t>
      </w:r>
      <w:proofErr w:type="spellStart"/>
      <w:r w:rsidRPr="00F86A62">
        <w:t>fingerplays</w:t>
      </w:r>
      <w:proofErr w:type="spellEnd"/>
      <w:r w:rsidRPr="00F86A62">
        <w:t>, ABCs, 123s, stories, and more. For ages birth-24 months.</w:t>
      </w:r>
    </w:p>
    <w:p w14:paraId="3CFA7E66" w14:textId="77777777" w:rsidR="005734C4" w:rsidRPr="00F86A62" w:rsidRDefault="005734C4" w:rsidP="000A46E8">
      <w:pPr>
        <w:spacing w:line="240" w:lineRule="auto"/>
        <w:contextualSpacing/>
      </w:pPr>
    </w:p>
    <w:p w14:paraId="70CFEC7D" w14:textId="77777777" w:rsidR="005734C4" w:rsidRPr="00F86A62" w:rsidRDefault="005734C4" w:rsidP="000A46E8">
      <w:pPr>
        <w:spacing w:line="240" w:lineRule="auto"/>
        <w:contextualSpacing/>
      </w:pPr>
      <w:r w:rsidRPr="00F86A62">
        <w:t>Family Fun Time</w:t>
      </w:r>
    </w:p>
    <w:p w14:paraId="73B064A7" w14:textId="77777777" w:rsidR="005734C4" w:rsidRPr="00F86A62" w:rsidRDefault="005734C4" w:rsidP="000A46E8">
      <w:pPr>
        <w:spacing w:line="240" w:lineRule="auto"/>
        <w:contextualSpacing/>
      </w:pPr>
      <w:r w:rsidRPr="00F86A62">
        <w:t>Every Monday</w:t>
      </w:r>
    </w:p>
    <w:p w14:paraId="51125493" w14:textId="77777777" w:rsidR="005734C4" w:rsidRPr="00F86A62" w:rsidRDefault="005734C4" w:rsidP="000A46E8">
      <w:pPr>
        <w:spacing w:line="240" w:lineRule="auto"/>
        <w:contextualSpacing/>
      </w:pPr>
      <w:r w:rsidRPr="00F86A62">
        <w:t>6:30 PM</w:t>
      </w:r>
    </w:p>
    <w:p w14:paraId="4743799F" w14:textId="77777777" w:rsidR="005734C4" w:rsidRPr="00F86A62" w:rsidRDefault="005734C4" w:rsidP="000A46E8">
      <w:pPr>
        <w:spacing w:line="240" w:lineRule="auto"/>
        <w:contextualSpacing/>
      </w:pPr>
      <w:r w:rsidRPr="00F86A62">
        <w:t xml:space="preserve">Join Ms. Katie for stories, songs, </w:t>
      </w:r>
      <w:proofErr w:type="spellStart"/>
      <w:r w:rsidRPr="00F86A62">
        <w:t>fingerplays</w:t>
      </w:r>
      <w:proofErr w:type="spellEnd"/>
      <w:r w:rsidRPr="00F86A62">
        <w:t>, and crafts. For ages 3-5.</w:t>
      </w:r>
    </w:p>
    <w:p w14:paraId="029DAA06" w14:textId="77777777" w:rsidR="005734C4" w:rsidRPr="00F86A62" w:rsidRDefault="005734C4" w:rsidP="000A46E8">
      <w:pPr>
        <w:spacing w:line="240" w:lineRule="auto"/>
        <w:contextualSpacing/>
      </w:pPr>
    </w:p>
    <w:p w14:paraId="759052D0" w14:textId="77777777" w:rsidR="005734C4" w:rsidRPr="00F86A62" w:rsidRDefault="005734C4" w:rsidP="000A46E8">
      <w:pPr>
        <w:spacing w:line="240" w:lineRule="auto"/>
        <w:contextualSpacing/>
      </w:pPr>
      <w:r w:rsidRPr="00F86A62">
        <w:t>Adventure Club</w:t>
      </w:r>
    </w:p>
    <w:p w14:paraId="3CC5DCF7" w14:textId="77777777" w:rsidR="005734C4" w:rsidRPr="00F86A62" w:rsidRDefault="005734C4" w:rsidP="000A46E8">
      <w:pPr>
        <w:spacing w:line="240" w:lineRule="auto"/>
        <w:contextualSpacing/>
      </w:pPr>
      <w:r w:rsidRPr="00F86A62">
        <w:t>Every Tuesday</w:t>
      </w:r>
    </w:p>
    <w:p w14:paraId="0DBAD3C3" w14:textId="77777777" w:rsidR="005734C4" w:rsidRPr="00F86A62" w:rsidRDefault="005734C4" w:rsidP="000A46E8">
      <w:pPr>
        <w:spacing w:line="240" w:lineRule="auto"/>
        <w:contextualSpacing/>
      </w:pPr>
      <w:r w:rsidRPr="00F86A62">
        <w:t>4:00 PM</w:t>
      </w:r>
    </w:p>
    <w:p w14:paraId="535AA61F" w14:textId="77777777" w:rsidR="005734C4" w:rsidRPr="00F86A62" w:rsidRDefault="005734C4" w:rsidP="000A46E8">
      <w:pPr>
        <w:spacing w:line="240" w:lineRule="auto"/>
        <w:contextualSpacing/>
      </w:pPr>
      <w:r w:rsidRPr="00F86A62">
        <w:t>School-age children can join us for crafts, activities, special guests, movies, and more! There's something new every week. For grades K-4.</w:t>
      </w:r>
    </w:p>
    <w:p w14:paraId="57A3DBA3" w14:textId="77777777" w:rsidR="005734C4" w:rsidRPr="00F86A62" w:rsidRDefault="005734C4" w:rsidP="000A46E8">
      <w:pPr>
        <w:spacing w:line="240" w:lineRule="auto"/>
        <w:contextualSpacing/>
      </w:pPr>
    </w:p>
    <w:p w14:paraId="442DD707" w14:textId="77777777" w:rsidR="005734C4" w:rsidRPr="00F86A62" w:rsidRDefault="005734C4" w:rsidP="000A46E8">
      <w:pPr>
        <w:spacing w:line="240" w:lineRule="auto"/>
        <w:contextualSpacing/>
      </w:pPr>
      <w:r w:rsidRPr="00F86A62">
        <w:t>Story Time</w:t>
      </w:r>
    </w:p>
    <w:p w14:paraId="2D9F0714" w14:textId="77777777" w:rsidR="005734C4" w:rsidRPr="00F86A62" w:rsidRDefault="005734C4" w:rsidP="000A46E8">
      <w:pPr>
        <w:spacing w:line="240" w:lineRule="auto"/>
        <w:contextualSpacing/>
      </w:pPr>
      <w:r w:rsidRPr="00F86A62">
        <w:t>Every Wednesday at 10:15 a.m. and 11:15 a.m.</w:t>
      </w:r>
    </w:p>
    <w:p w14:paraId="48DF5472" w14:textId="77777777" w:rsidR="005734C4" w:rsidRPr="00F86A62" w:rsidRDefault="005734C4" w:rsidP="000A46E8">
      <w:pPr>
        <w:spacing w:line="240" w:lineRule="auto"/>
        <w:contextualSpacing/>
      </w:pPr>
      <w:r w:rsidRPr="00F86A62">
        <w:t>10:15 AM</w:t>
      </w:r>
    </w:p>
    <w:p w14:paraId="3AB76C83" w14:textId="77777777" w:rsidR="005734C4" w:rsidRPr="00F86A62" w:rsidRDefault="005734C4" w:rsidP="000A46E8">
      <w:pPr>
        <w:spacing w:line="240" w:lineRule="auto"/>
        <w:contextualSpacing/>
      </w:pPr>
      <w:r w:rsidRPr="00F86A62">
        <w:t xml:space="preserve">Singing, </w:t>
      </w:r>
      <w:proofErr w:type="spellStart"/>
      <w:r w:rsidRPr="00F86A62">
        <w:t>fingerplays</w:t>
      </w:r>
      <w:proofErr w:type="spellEnd"/>
      <w:r w:rsidRPr="00F86A62">
        <w:t xml:space="preserve">, rhymes, ABCs, 123s, stories, and much more with Ms. Donna and Bear! </w:t>
      </w:r>
      <w:proofErr w:type="gramStart"/>
      <w:r w:rsidRPr="00F86A62">
        <w:t>For ages 3-5.</w:t>
      </w:r>
      <w:proofErr w:type="gramEnd"/>
    </w:p>
    <w:p w14:paraId="5CDB8BB1" w14:textId="77777777" w:rsidR="005734C4" w:rsidRPr="00F86A62" w:rsidRDefault="005734C4" w:rsidP="000A46E8">
      <w:pPr>
        <w:spacing w:line="240" w:lineRule="auto"/>
        <w:contextualSpacing/>
      </w:pPr>
    </w:p>
    <w:p w14:paraId="6D8AE5A8" w14:textId="77777777" w:rsidR="005734C4" w:rsidRPr="00F86A62" w:rsidRDefault="005734C4" w:rsidP="000A46E8">
      <w:pPr>
        <w:spacing w:line="240" w:lineRule="auto"/>
        <w:contextualSpacing/>
      </w:pPr>
      <w:r w:rsidRPr="00F86A62">
        <w:t>Crayon Kids</w:t>
      </w:r>
    </w:p>
    <w:p w14:paraId="04994E81" w14:textId="77777777" w:rsidR="005734C4" w:rsidRPr="00F86A62" w:rsidRDefault="005734C4" w:rsidP="000A46E8">
      <w:pPr>
        <w:spacing w:line="240" w:lineRule="auto"/>
        <w:contextualSpacing/>
      </w:pPr>
      <w:r w:rsidRPr="00F86A62">
        <w:t>Every Thursday</w:t>
      </w:r>
    </w:p>
    <w:p w14:paraId="086550B5" w14:textId="77777777" w:rsidR="005734C4" w:rsidRPr="00F86A62" w:rsidRDefault="005734C4" w:rsidP="000A46E8">
      <w:pPr>
        <w:spacing w:line="240" w:lineRule="auto"/>
        <w:contextualSpacing/>
      </w:pPr>
      <w:r w:rsidRPr="00F86A62">
        <w:t>10:15 AM</w:t>
      </w:r>
    </w:p>
    <w:p w14:paraId="31D5D8D1" w14:textId="77777777" w:rsidR="005734C4" w:rsidRPr="00F86A62" w:rsidRDefault="005734C4" w:rsidP="000A46E8">
      <w:pPr>
        <w:spacing w:line="240" w:lineRule="auto"/>
        <w:contextualSpacing/>
      </w:pPr>
      <w:r w:rsidRPr="00F86A62">
        <w:t>Join Ms. Katie at the library for some crafty fun! For ages 3-5.</w:t>
      </w:r>
    </w:p>
    <w:p w14:paraId="73EB9214" w14:textId="77777777" w:rsidR="005734C4" w:rsidRPr="00F86A62" w:rsidRDefault="005734C4" w:rsidP="000A46E8">
      <w:pPr>
        <w:spacing w:line="240" w:lineRule="auto"/>
        <w:contextualSpacing/>
      </w:pPr>
    </w:p>
    <w:p w14:paraId="2F500666" w14:textId="77777777" w:rsidR="005734C4" w:rsidRPr="00F86A62" w:rsidRDefault="005734C4" w:rsidP="000A46E8">
      <w:pPr>
        <w:spacing w:line="240" w:lineRule="auto"/>
        <w:contextualSpacing/>
      </w:pPr>
      <w:r w:rsidRPr="00F86A62">
        <w:t>Grow Baby</w:t>
      </w:r>
    </w:p>
    <w:p w14:paraId="2C1237B8" w14:textId="77777777" w:rsidR="005734C4" w:rsidRPr="00F86A62" w:rsidRDefault="005734C4" w:rsidP="000A46E8">
      <w:pPr>
        <w:spacing w:line="240" w:lineRule="auto"/>
        <w:contextualSpacing/>
      </w:pPr>
      <w:r w:rsidRPr="00F86A62">
        <w:t>Every Friday</w:t>
      </w:r>
    </w:p>
    <w:p w14:paraId="51F05E51" w14:textId="77777777" w:rsidR="005734C4" w:rsidRPr="00F86A62" w:rsidRDefault="005734C4" w:rsidP="000A46E8">
      <w:pPr>
        <w:spacing w:line="240" w:lineRule="auto"/>
        <w:contextualSpacing/>
      </w:pPr>
      <w:r w:rsidRPr="00F86A62">
        <w:t>10:15 AM</w:t>
      </w:r>
    </w:p>
    <w:p w14:paraId="0D5F266A" w14:textId="77777777" w:rsidR="005734C4" w:rsidRPr="00F86A62" w:rsidRDefault="005734C4" w:rsidP="000A46E8">
      <w:pPr>
        <w:spacing w:line="240" w:lineRule="auto"/>
        <w:contextualSpacing/>
      </w:pPr>
      <w:r w:rsidRPr="00F86A62">
        <w:t>An engaging program geared toward babies (0-24 months) and their caregivers. We'll have fun with stories, songs and rhymes, as well as creative play and sharing time!</w:t>
      </w:r>
    </w:p>
    <w:p w14:paraId="165173F2" w14:textId="77777777" w:rsidR="005734C4" w:rsidRPr="00F86A62" w:rsidRDefault="005734C4" w:rsidP="000A46E8">
      <w:pPr>
        <w:spacing w:line="240" w:lineRule="auto"/>
        <w:contextualSpacing/>
      </w:pPr>
    </w:p>
    <w:p w14:paraId="4DD9D0AC" w14:textId="77777777" w:rsidR="005734C4" w:rsidRPr="00F86A62" w:rsidRDefault="005734C4" w:rsidP="000A46E8">
      <w:pPr>
        <w:spacing w:line="240" w:lineRule="auto"/>
        <w:contextualSpacing/>
      </w:pPr>
      <w:r w:rsidRPr="00F86A62">
        <w:t>READing Paws: Read with Snickers</w:t>
      </w:r>
    </w:p>
    <w:p w14:paraId="38273472" w14:textId="2FC9D620" w:rsidR="005734C4" w:rsidRPr="00F86A62" w:rsidRDefault="005734C4" w:rsidP="000A46E8">
      <w:pPr>
        <w:spacing w:line="240" w:lineRule="auto"/>
        <w:contextualSpacing/>
      </w:pPr>
      <w:r w:rsidRPr="00F86A62">
        <w:t xml:space="preserve">Every </w:t>
      </w:r>
      <w:r w:rsidR="00987812">
        <w:t>1st</w:t>
      </w:r>
      <w:r w:rsidRPr="00F86A62">
        <w:t xml:space="preserve"> Saturday</w:t>
      </w:r>
    </w:p>
    <w:p w14:paraId="5313CAB6" w14:textId="77777777" w:rsidR="005734C4" w:rsidRPr="00F86A62" w:rsidRDefault="005734C4" w:rsidP="000A46E8">
      <w:pPr>
        <w:spacing w:line="240" w:lineRule="auto"/>
        <w:contextualSpacing/>
      </w:pPr>
      <w:r w:rsidRPr="00F86A62">
        <w:t>1:30 PM</w:t>
      </w:r>
    </w:p>
    <w:p w14:paraId="39548507" w14:textId="77777777" w:rsidR="005734C4" w:rsidRPr="00F86A62" w:rsidRDefault="005734C4" w:rsidP="000A46E8">
      <w:pPr>
        <w:spacing w:line="240" w:lineRule="auto"/>
        <w:contextualSpacing/>
      </w:pPr>
      <w:r w:rsidRPr="00F86A62">
        <w:t xml:space="preserve">Visit with Snickers the </w:t>
      </w:r>
      <w:proofErr w:type="spellStart"/>
      <w:r w:rsidRPr="00F86A62">
        <w:t>Wonderdog</w:t>
      </w:r>
      <w:proofErr w:type="spellEnd"/>
      <w:r w:rsidRPr="00F86A62">
        <w:t>, your canine friend who loves to listen while you read aloud. Bring your own book or choose one from the library. Call (615) 862-5854 to reserve your time with Snickers. For ages 5-12.</w:t>
      </w:r>
    </w:p>
    <w:p w14:paraId="7A80405F" w14:textId="77777777" w:rsidR="005734C4" w:rsidRPr="00F86A62" w:rsidRDefault="005734C4" w:rsidP="000A46E8">
      <w:pPr>
        <w:spacing w:line="240" w:lineRule="auto"/>
        <w:contextualSpacing/>
      </w:pPr>
    </w:p>
    <w:p w14:paraId="25326CC2" w14:textId="77777777" w:rsidR="005734C4" w:rsidRPr="00F86A62" w:rsidRDefault="005734C4" w:rsidP="000A46E8">
      <w:pPr>
        <w:spacing w:line="240" w:lineRule="auto"/>
        <w:contextualSpacing/>
      </w:pPr>
      <w:r w:rsidRPr="00F86A62">
        <w:t>Storyland Saturdays</w:t>
      </w:r>
    </w:p>
    <w:p w14:paraId="1A8305DA" w14:textId="77777777" w:rsidR="005734C4" w:rsidRPr="00F86A62" w:rsidRDefault="005734C4" w:rsidP="000A46E8">
      <w:pPr>
        <w:spacing w:line="240" w:lineRule="auto"/>
        <w:contextualSpacing/>
      </w:pPr>
      <w:r w:rsidRPr="00F86A62">
        <w:t>Every Saturday</w:t>
      </w:r>
    </w:p>
    <w:p w14:paraId="2F843897" w14:textId="77777777" w:rsidR="005734C4" w:rsidRPr="00F86A62" w:rsidRDefault="005734C4" w:rsidP="000A46E8">
      <w:pPr>
        <w:spacing w:line="240" w:lineRule="auto"/>
        <w:contextualSpacing/>
      </w:pPr>
      <w:r w:rsidRPr="00F86A62">
        <w:t>10:15 AM</w:t>
      </w:r>
    </w:p>
    <w:p w14:paraId="7E7BBBC3" w14:textId="77777777" w:rsidR="005734C4" w:rsidRPr="00F86A62" w:rsidRDefault="005734C4" w:rsidP="000A46E8">
      <w:pPr>
        <w:spacing w:line="240" w:lineRule="auto"/>
        <w:contextualSpacing/>
      </w:pPr>
      <w:r w:rsidRPr="00F86A62">
        <w:lastRenderedPageBreak/>
        <w:t>Join us at the library for some super stories, songs, and silliness! For ages 3-5.</w:t>
      </w:r>
    </w:p>
    <w:p w14:paraId="6BDF2FE8" w14:textId="77777777" w:rsidR="005734C4" w:rsidRPr="00F86A62" w:rsidRDefault="005734C4" w:rsidP="000A46E8">
      <w:pPr>
        <w:spacing w:line="240" w:lineRule="auto"/>
        <w:contextualSpacing/>
      </w:pPr>
    </w:p>
    <w:p w14:paraId="6C3DD216" w14:textId="77777777" w:rsidR="005734C4" w:rsidRPr="00F86A62" w:rsidRDefault="005734C4" w:rsidP="000A46E8">
      <w:pPr>
        <w:spacing w:line="240" w:lineRule="auto"/>
        <w:contextualSpacing/>
      </w:pPr>
      <w:r w:rsidRPr="00F86A62">
        <w:t>LEGO Club</w:t>
      </w:r>
    </w:p>
    <w:p w14:paraId="1AB18B1C" w14:textId="72B4A3B6" w:rsidR="005734C4" w:rsidRPr="00F86A62" w:rsidRDefault="005734C4" w:rsidP="000A46E8">
      <w:pPr>
        <w:spacing w:line="240" w:lineRule="auto"/>
        <w:contextualSpacing/>
      </w:pPr>
      <w:r w:rsidRPr="00F86A62">
        <w:t xml:space="preserve">Every </w:t>
      </w:r>
      <w:r w:rsidR="00B429EF">
        <w:t>3rd</w:t>
      </w:r>
      <w:r w:rsidRPr="00F86A62">
        <w:t xml:space="preserve"> Sunday</w:t>
      </w:r>
    </w:p>
    <w:p w14:paraId="2832610E" w14:textId="77777777" w:rsidR="005734C4" w:rsidRPr="00F86A62" w:rsidRDefault="005734C4" w:rsidP="000A46E8">
      <w:pPr>
        <w:spacing w:line="240" w:lineRule="auto"/>
        <w:contextualSpacing/>
      </w:pPr>
      <w:r w:rsidRPr="00F86A62">
        <w:t>3:00 PM</w:t>
      </w:r>
    </w:p>
    <w:p w14:paraId="2FC20C2F" w14:textId="77777777" w:rsidR="005734C4" w:rsidRPr="00F86A62" w:rsidRDefault="005734C4" w:rsidP="000A46E8">
      <w:pPr>
        <w:spacing w:line="240" w:lineRule="auto"/>
        <w:contextualSpacing/>
      </w:pPr>
      <w:r w:rsidRPr="00F86A62">
        <w:t>Imagine, think, and build something awesome with LEGO blocks! For ages 4 and up.</w:t>
      </w:r>
    </w:p>
    <w:p w14:paraId="425A4675" w14:textId="77777777" w:rsidR="005734C4" w:rsidRPr="00F86A62" w:rsidRDefault="005734C4" w:rsidP="000A46E8">
      <w:pPr>
        <w:spacing w:line="240" w:lineRule="auto"/>
        <w:contextualSpacing/>
      </w:pPr>
    </w:p>
    <w:p w14:paraId="0C1F8402" w14:textId="77777777" w:rsidR="00987812" w:rsidRDefault="00987812" w:rsidP="00987812">
      <w:pPr>
        <w:spacing w:line="240" w:lineRule="auto"/>
        <w:contextualSpacing/>
      </w:pPr>
      <w:r>
        <w:t>Cookie Decorating Party</w:t>
      </w:r>
    </w:p>
    <w:p w14:paraId="20B7225D" w14:textId="446DA8EC" w:rsidR="00987812" w:rsidRDefault="00987812" w:rsidP="00987812">
      <w:pPr>
        <w:spacing w:line="240" w:lineRule="auto"/>
        <w:contextualSpacing/>
      </w:pPr>
      <w:r>
        <w:t xml:space="preserve">Sunday, Dec 10 </w:t>
      </w:r>
    </w:p>
    <w:p w14:paraId="3017E66B" w14:textId="12760E54" w:rsidR="00987812" w:rsidRDefault="00987812" w:rsidP="00987812">
      <w:pPr>
        <w:spacing w:line="240" w:lineRule="auto"/>
        <w:contextualSpacing/>
      </w:pPr>
      <w:r>
        <w:t>3:00 PM</w:t>
      </w:r>
    </w:p>
    <w:p w14:paraId="3C1D91D2" w14:textId="513BD709" w:rsidR="00987812" w:rsidRDefault="00987812" w:rsidP="00987812">
      <w:pPr>
        <w:spacing w:line="240" w:lineRule="auto"/>
        <w:contextualSpacing/>
      </w:pPr>
      <w:r>
        <w:t xml:space="preserve">Celebrate the season by decorating cookies! We will turn store bought cookies into yummy creations for sharing. Space is limited. Sign up at the Children’s Desk or call (615) 862-5854 to register. </w:t>
      </w:r>
      <w:proofErr w:type="gramStart"/>
      <w:r>
        <w:t>For ages 3-12.</w:t>
      </w:r>
      <w:proofErr w:type="gramEnd"/>
    </w:p>
    <w:p w14:paraId="112304ED" w14:textId="77777777" w:rsidR="001B3378" w:rsidRDefault="001B3378" w:rsidP="001B3378">
      <w:pPr>
        <w:spacing w:line="240" w:lineRule="auto"/>
        <w:contextualSpacing/>
      </w:pPr>
    </w:p>
    <w:p w14:paraId="0780C0DB" w14:textId="77777777" w:rsidR="001B3378" w:rsidRDefault="001B3378" w:rsidP="001B3378">
      <w:pPr>
        <w:spacing w:line="240" w:lineRule="auto"/>
        <w:contextualSpacing/>
      </w:pPr>
      <w:r>
        <w:t>Polar Express Day at the Library</w:t>
      </w:r>
    </w:p>
    <w:p w14:paraId="63BA5373" w14:textId="77777777" w:rsidR="001B3378" w:rsidRDefault="001B3378" w:rsidP="001B3378">
      <w:pPr>
        <w:spacing w:line="240" w:lineRule="auto"/>
        <w:contextualSpacing/>
      </w:pPr>
      <w:r>
        <w:t xml:space="preserve">Tuesday, Dec 12, 2017 </w:t>
      </w:r>
    </w:p>
    <w:p w14:paraId="71735358" w14:textId="7E20435B" w:rsidR="001B3378" w:rsidRDefault="001B3378" w:rsidP="001B3378">
      <w:pPr>
        <w:spacing w:line="240" w:lineRule="auto"/>
        <w:contextualSpacing/>
      </w:pPr>
      <w:r>
        <w:t>5:30 PM - 7:45 PM</w:t>
      </w:r>
    </w:p>
    <w:p w14:paraId="7051433D" w14:textId="788D6721" w:rsidR="001B3378" w:rsidRDefault="001B3378" w:rsidP="001B3378">
      <w:pPr>
        <w:spacing w:line="240" w:lineRule="auto"/>
        <w:contextualSpacing/>
      </w:pPr>
      <w:r>
        <w:t xml:space="preserve">Celebrate the season with a special reading of the popular holiday picture book, The Polar Express by Chris Van </w:t>
      </w:r>
      <w:proofErr w:type="spellStart"/>
      <w:r>
        <w:t>Allsburg</w:t>
      </w:r>
      <w:proofErr w:type="spellEnd"/>
      <w:r>
        <w:t xml:space="preserve">, followed by a screening of the full-length feature film. Reading starts at 5:30 p.m. with the film to follow. Feel free to wear your pajamas and bring blankets and pillows if you want to spread out on the floor! </w:t>
      </w:r>
      <w:proofErr w:type="gramStart"/>
      <w:r>
        <w:t>Rated G. 99 minutes.</w:t>
      </w:r>
      <w:proofErr w:type="gramEnd"/>
      <w:r>
        <w:t xml:space="preserve"> </w:t>
      </w:r>
      <w:proofErr w:type="gramStart"/>
      <w:r>
        <w:t>For ages 3-12, but all are welcome.</w:t>
      </w:r>
      <w:proofErr w:type="gramEnd"/>
    </w:p>
    <w:p w14:paraId="3DF64AE3" w14:textId="77777777" w:rsidR="001B3378" w:rsidRDefault="001B3378" w:rsidP="00987812">
      <w:pPr>
        <w:spacing w:line="240" w:lineRule="auto"/>
        <w:contextualSpacing/>
      </w:pPr>
    </w:p>
    <w:p w14:paraId="4408CD41" w14:textId="77777777" w:rsidR="00987812" w:rsidRDefault="00987812" w:rsidP="00987812">
      <w:pPr>
        <w:spacing w:line="240" w:lineRule="auto"/>
        <w:contextualSpacing/>
      </w:pPr>
    </w:p>
    <w:p w14:paraId="1C4DD91D" w14:textId="556FFB4E" w:rsidR="005734C4" w:rsidRPr="00F86A62" w:rsidRDefault="005734C4" w:rsidP="00987812">
      <w:pPr>
        <w:spacing w:line="240" w:lineRule="auto"/>
        <w:contextualSpacing/>
      </w:pPr>
      <w:r w:rsidRPr="00F86A62">
        <w:t>Hunger Awareness Story Time: Bear Wants More</w:t>
      </w:r>
    </w:p>
    <w:p w14:paraId="718EE282" w14:textId="77777777" w:rsidR="005734C4" w:rsidRPr="00F86A62" w:rsidRDefault="005734C4" w:rsidP="000A46E8">
      <w:pPr>
        <w:spacing w:line="240" w:lineRule="auto"/>
        <w:contextualSpacing/>
      </w:pPr>
      <w:r w:rsidRPr="00F86A62">
        <w:t>Wednesday, Jan 10</w:t>
      </w:r>
    </w:p>
    <w:p w14:paraId="11947F2E" w14:textId="77777777" w:rsidR="005734C4" w:rsidRPr="00F86A62" w:rsidRDefault="005734C4" w:rsidP="000A46E8">
      <w:pPr>
        <w:spacing w:line="240" w:lineRule="auto"/>
        <w:contextualSpacing/>
      </w:pPr>
      <w:r w:rsidRPr="00F86A62">
        <w:t>11:15 AM</w:t>
      </w:r>
    </w:p>
    <w:p w14:paraId="08DFB532" w14:textId="77777777" w:rsidR="005734C4" w:rsidRPr="00F86A62" w:rsidRDefault="005734C4" w:rsidP="000A46E8">
      <w:pPr>
        <w:spacing w:line="240" w:lineRule="auto"/>
        <w:contextualSpacing/>
      </w:pPr>
      <w:r w:rsidRPr="00F86A62">
        <w:t>Did you know January is Hunger Awareness Month at the Library? Join us for a story time and craft based on Bear Wants More by Karma Wilson. When springtime comes, Bear wakes up very hungry and thin! Bear's friends help him to finally satisfy his HUGE hunger in a most surprising way. For ages 3-5.</w:t>
      </w:r>
    </w:p>
    <w:p w14:paraId="0936FC76" w14:textId="77777777" w:rsidR="005734C4" w:rsidRPr="00F86A62" w:rsidRDefault="005734C4" w:rsidP="000A46E8">
      <w:pPr>
        <w:spacing w:line="240" w:lineRule="auto"/>
        <w:contextualSpacing/>
      </w:pPr>
    </w:p>
    <w:p w14:paraId="1D7FDE50" w14:textId="77777777" w:rsidR="005734C4" w:rsidRPr="00F86A62" w:rsidRDefault="005734C4" w:rsidP="000A46E8">
      <w:pPr>
        <w:spacing w:line="240" w:lineRule="auto"/>
        <w:contextualSpacing/>
      </w:pPr>
      <w:r w:rsidRPr="00F86A62">
        <w:t>Passport to Understanding presents People of Africa</w:t>
      </w:r>
    </w:p>
    <w:p w14:paraId="4D805351" w14:textId="77777777" w:rsidR="005734C4" w:rsidRPr="00F86A62" w:rsidRDefault="005734C4" w:rsidP="000A46E8">
      <w:pPr>
        <w:spacing w:line="240" w:lineRule="auto"/>
        <w:contextualSpacing/>
      </w:pPr>
      <w:r w:rsidRPr="00F86A62">
        <w:t>Tuesday, Feb 27</w:t>
      </w:r>
    </w:p>
    <w:p w14:paraId="4F09235D" w14:textId="77777777" w:rsidR="005734C4" w:rsidRPr="00F86A62" w:rsidRDefault="005734C4" w:rsidP="000A46E8">
      <w:pPr>
        <w:spacing w:line="240" w:lineRule="auto"/>
        <w:contextualSpacing/>
      </w:pPr>
      <w:r w:rsidRPr="00F86A62">
        <w:t>4:00 PM</w:t>
      </w:r>
    </w:p>
    <w:p w14:paraId="2C9E97EE" w14:textId="7FB5487C" w:rsidR="005734C4" w:rsidRPr="00F86A62" w:rsidRDefault="005734C4" w:rsidP="000A46E8">
      <w:pPr>
        <w:spacing w:line="240" w:lineRule="auto"/>
        <w:contextualSpacing/>
      </w:pPr>
      <w:r w:rsidRPr="00F86A62">
        <w:t>Global Education Center presents Passport to Understanding, an interactive journey through the music, toys, crafts, dance</w:t>
      </w:r>
      <w:r w:rsidR="00987812">
        <w:t>,</w:t>
      </w:r>
      <w:r w:rsidRPr="00F86A62">
        <w:t xml:space="preserve"> and other traditions of West and East Africa. For grades K-4.</w:t>
      </w:r>
    </w:p>
    <w:p w14:paraId="5B374393" w14:textId="77777777" w:rsidR="005734C4" w:rsidRPr="00F86A62" w:rsidRDefault="005734C4" w:rsidP="000A46E8">
      <w:pPr>
        <w:spacing w:line="240" w:lineRule="auto"/>
        <w:contextualSpacing/>
      </w:pPr>
    </w:p>
    <w:p w14:paraId="72284E7E" w14:textId="77777777" w:rsidR="005734C4" w:rsidRPr="00F86A62" w:rsidRDefault="005734C4" w:rsidP="000A46E8">
      <w:pPr>
        <w:spacing w:line="240" w:lineRule="auto"/>
        <w:contextualSpacing/>
      </w:pPr>
      <w:r w:rsidRPr="00F86A62">
        <w:t>TEENS</w:t>
      </w:r>
    </w:p>
    <w:p w14:paraId="0F582DCA" w14:textId="77777777" w:rsidR="005734C4" w:rsidRPr="00F86A62" w:rsidRDefault="005734C4" w:rsidP="000A46E8">
      <w:pPr>
        <w:spacing w:line="240" w:lineRule="auto"/>
        <w:contextualSpacing/>
      </w:pPr>
    </w:p>
    <w:p w14:paraId="44E15528" w14:textId="77777777" w:rsidR="005734C4" w:rsidRPr="00F86A62" w:rsidRDefault="005734C4" w:rsidP="000A46E8">
      <w:pPr>
        <w:spacing w:line="240" w:lineRule="auto"/>
        <w:contextualSpacing/>
      </w:pPr>
      <w:r w:rsidRPr="00F86A62">
        <w:t>Teen Studio</w:t>
      </w:r>
    </w:p>
    <w:p w14:paraId="138CB0E8" w14:textId="77777777" w:rsidR="005734C4" w:rsidRPr="00F86A62" w:rsidRDefault="005734C4" w:rsidP="000A46E8">
      <w:pPr>
        <w:spacing w:line="240" w:lineRule="auto"/>
        <w:contextualSpacing/>
      </w:pPr>
      <w:r w:rsidRPr="00F86A62">
        <w:t>Every Monday through Thursday when school is in session</w:t>
      </w:r>
    </w:p>
    <w:p w14:paraId="176B71CD" w14:textId="77777777" w:rsidR="005734C4" w:rsidRPr="00F86A62" w:rsidRDefault="005734C4" w:rsidP="000A46E8">
      <w:pPr>
        <w:spacing w:line="240" w:lineRule="auto"/>
        <w:contextualSpacing/>
      </w:pPr>
      <w:r w:rsidRPr="00F86A62">
        <w:t>4:00 PM</w:t>
      </w:r>
    </w:p>
    <w:p w14:paraId="0FF97DD2" w14:textId="77777777" w:rsidR="005734C4" w:rsidRPr="00F86A62" w:rsidRDefault="005734C4" w:rsidP="000A46E8">
      <w:pPr>
        <w:spacing w:line="240" w:lineRule="auto"/>
        <w:contextualSpacing/>
      </w:pPr>
      <w:r w:rsidRPr="00F86A62">
        <w:t>Join us for different activities each week, including arts, crafts, simple circuits, 3D printing, and more! For grades 5-12.</w:t>
      </w:r>
    </w:p>
    <w:p w14:paraId="715CAB8A" w14:textId="77777777" w:rsidR="005734C4" w:rsidRPr="005734C4" w:rsidRDefault="005734C4" w:rsidP="000A46E8">
      <w:pPr>
        <w:spacing w:line="240" w:lineRule="auto"/>
        <w:contextualSpacing/>
        <w:rPr>
          <w:sz w:val="28"/>
          <w:szCs w:val="28"/>
        </w:rPr>
      </w:pPr>
    </w:p>
    <w:p w14:paraId="0B2DCD90" w14:textId="77777777" w:rsidR="005734C4" w:rsidRPr="00F86A62" w:rsidRDefault="005734C4" w:rsidP="000A46E8">
      <w:pPr>
        <w:spacing w:line="240" w:lineRule="auto"/>
        <w:contextualSpacing/>
      </w:pPr>
      <w:r w:rsidRPr="00F86A62">
        <w:t>Art with Heart</w:t>
      </w:r>
    </w:p>
    <w:p w14:paraId="7733CDAC" w14:textId="293F2BBF" w:rsidR="005734C4" w:rsidRPr="00F86A62" w:rsidRDefault="001B3378" w:rsidP="000A46E8">
      <w:pPr>
        <w:spacing w:line="240" w:lineRule="auto"/>
        <w:contextualSpacing/>
      </w:pPr>
      <w:r>
        <w:t>Every Wednesday, Jan 31 – Feb 28</w:t>
      </w:r>
    </w:p>
    <w:p w14:paraId="196640D0" w14:textId="77777777" w:rsidR="005734C4" w:rsidRPr="00F86A62" w:rsidRDefault="005734C4" w:rsidP="000A46E8">
      <w:pPr>
        <w:spacing w:line="240" w:lineRule="auto"/>
        <w:contextualSpacing/>
      </w:pPr>
      <w:r w:rsidRPr="00F86A62">
        <w:t>4:00 PM</w:t>
      </w:r>
    </w:p>
    <w:p w14:paraId="02D132D3" w14:textId="77777777" w:rsidR="005734C4" w:rsidRPr="00F86A62" w:rsidRDefault="005734C4" w:rsidP="000A46E8">
      <w:pPr>
        <w:spacing w:line="240" w:lineRule="auto"/>
        <w:contextualSpacing/>
      </w:pPr>
      <w:r w:rsidRPr="00F86A62">
        <w:t>Learn about a contemporary African American artist and create your own masterpiece. For grades 5-12.</w:t>
      </w:r>
    </w:p>
    <w:p w14:paraId="2E97722A" w14:textId="77777777" w:rsidR="005734C4" w:rsidRPr="00F86A62" w:rsidRDefault="005734C4" w:rsidP="000A46E8">
      <w:pPr>
        <w:spacing w:line="240" w:lineRule="auto"/>
        <w:contextualSpacing/>
      </w:pPr>
    </w:p>
    <w:p w14:paraId="030380DE" w14:textId="77777777" w:rsidR="005734C4" w:rsidRPr="00F86A62" w:rsidRDefault="005734C4" w:rsidP="000A46E8">
      <w:pPr>
        <w:spacing w:line="240" w:lineRule="auto"/>
        <w:contextualSpacing/>
      </w:pPr>
      <w:r w:rsidRPr="00F86A62">
        <w:t>Music Production</w:t>
      </w:r>
    </w:p>
    <w:p w14:paraId="38737354" w14:textId="77777777" w:rsidR="005734C4" w:rsidRPr="00F86A62" w:rsidRDefault="005734C4" w:rsidP="000A46E8">
      <w:pPr>
        <w:spacing w:line="240" w:lineRule="auto"/>
        <w:contextualSpacing/>
      </w:pPr>
      <w:r w:rsidRPr="00F86A62">
        <w:t>Every Thursday when school is in session</w:t>
      </w:r>
    </w:p>
    <w:p w14:paraId="401C3D94" w14:textId="77777777" w:rsidR="005734C4" w:rsidRPr="00F86A62" w:rsidRDefault="005734C4" w:rsidP="000A46E8">
      <w:pPr>
        <w:spacing w:line="240" w:lineRule="auto"/>
        <w:contextualSpacing/>
      </w:pPr>
      <w:r w:rsidRPr="00F86A62">
        <w:t>4:30 PM</w:t>
      </w:r>
    </w:p>
    <w:p w14:paraId="16731C01" w14:textId="77777777" w:rsidR="005734C4" w:rsidRPr="00F86A62" w:rsidRDefault="005734C4" w:rsidP="000A46E8">
      <w:pPr>
        <w:spacing w:line="240" w:lineRule="auto"/>
        <w:contextualSpacing/>
      </w:pPr>
      <w:r w:rsidRPr="00F86A62">
        <w:t>Play instruments and learn to make beats and music tracks. For ages 12-18.</w:t>
      </w:r>
    </w:p>
    <w:p w14:paraId="5905FF8B" w14:textId="77777777" w:rsidR="005734C4" w:rsidRPr="00F86A62" w:rsidRDefault="005734C4" w:rsidP="000A46E8">
      <w:pPr>
        <w:spacing w:line="240" w:lineRule="auto"/>
        <w:contextualSpacing/>
      </w:pPr>
    </w:p>
    <w:p w14:paraId="562965A4" w14:textId="77777777" w:rsidR="005734C4" w:rsidRPr="00F86A62" w:rsidRDefault="005734C4" w:rsidP="000A46E8">
      <w:pPr>
        <w:spacing w:line="240" w:lineRule="auto"/>
        <w:contextualSpacing/>
      </w:pPr>
      <w:r w:rsidRPr="00F86A62">
        <w:t>Teen Tech Lab</w:t>
      </w:r>
    </w:p>
    <w:p w14:paraId="0D2D1EDF" w14:textId="77777777" w:rsidR="005734C4" w:rsidRPr="00F86A62" w:rsidRDefault="005734C4" w:rsidP="000A46E8">
      <w:pPr>
        <w:spacing w:line="240" w:lineRule="auto"/>
        <w:contextualSpacing/>
      </w:pPr>
      <w:r w:rsidRPr="00F86A62">
        <w:t>Every other Friday when school is in session.</w:t>
      </w:r>
    </w:p>
    <w:p w14:paraId="1705FFC5" w14:textId="2D3FA2E4" w:rsidR="005734C4" w:rsidRPr="00F86A62" w:rsidRDefault="005734C4" w:rsidP="000A46E8">
      <w:pPr>
        <w:spacing w:line="240" w:lineRule="auto"/>
        <w:contextualSpacing/>
      </w:pPr>
      <w:r w:rsidRPr="00F86A62">
        <w:t>3:00 PM</w:t>
      </w:r>
      <w:r w:rsidR="001B3378">
        <w:t xml:space="preserve"> – 6:00 PM</w:t>
      </w:r>
    </w:p>
    <w:p w14:paraId="5C31E93A" w14:textId="77777777" w:rsidR="005734C4" w:rsidRPr="00F86A62" w:rsidRDefault="005734C4" w:rsidP="000A46E8">
      <w:pPr>
        <w:spacing w:line="240" w:lineRule="auto"/>
        <w:contextualSpacing/>
      </w:pPr>
      <w:r w:rsidRPr="00F86A62">
        <w:t>Teens work with a Studio NPL mentor on innovative technology projects including music, video, photography, design, textiles, and more. Projects vary each week. For ages 12-18.</w:t>
      </w:r>
    </w:p>
    <w:p w14:paraId="01CD4CE9" w14:textId="77777777" w:rsidR="005734C4" w:rsidRPr="00F86A62" w:rsidRDefault="005734C4" w:rsidP="000A46E8">
      <w:pPr>
        <w:spacing w:line="240" w:lineRule="auto"/>
        <w:contextualSpacing/>
      </w:pPr>
    </w:p>
    <w:p w14:paraId="3C0C3D45" w14:textId="77777777" w:rsidR="005734C4" w:rsidRPr="00F86A62" w:rsidRDefault="005734C4" w:rsidP="000A46E8">
      <w:pPr>
        <w:spacing w:line="240" w:lineRule="auto"/>
        <w:contextualSpacing/>
      </w:pPr>
      <w:r w:rsidRPr="00F86A62">
        <w:t>Strangest Things: Tabletop Gaming</w:t>
      </w:r>
    </w:p>
    <w:p w14:paraId="3C974381" w14:textId="77777777" w:rsidR="005734C4" w:rsidRPr="00F86A62" w:rsidRDefault="005734C4" w:rsidP="000A46E8">
      <w:pPr>
        <w:spacing w:line="240" w:lineRule="auto"/>
        <w:contextualSpacing/>
      </w:pPr>
      <w:r w:rsidRPr="00F86A62">
        <w:t>Saturdays, Dec 16, Jan 27, and Feb 24</w:t>
      </w:r>
    </w:p>
    <w:p w14:paraId="120588A1" w14:textId="64BF14F1" w:rsidR="005734C4" w:rsidRPr="00F86A62" w:rsidRDefault="00ED28BA" w:rsidP="000A46E8">
      <w:pPr>
        <w:spacing w:line="240" w:lineRule="auto"/>
        <w:contextualSpacing/>
      </w:pPr>
      <w:r>
        <w:t>12:00 P</w:t>
      </w:r>
      <w:r w:rsidR="005734C4" w:rsidRPr="00F86A62">
        <w:t>M</w:t>
      </w:r>
      <w:r>
        <w:t xml:space="preserve"> – 4:30 PM</w:t>
      </w:r>
    </w:p>
    <w:p w14:paraId="79573704" w14:textId="585A3D00" w:rsidR="005734C4" w:rsidRPr="00F86A62" w:rsidRDefault="00ED28BA" w:rsidP="000A46E8">
      <w:pPr>
        <w:spacing w:line="240" w:lineRule="auto"/>
        <w:contextualSpacing/>
      </w:pPr>
      <w:r>
        <w:t>P</w:t>
      </w:r>
      <w:r w:rsidR="005734C4" w:rsidRPr="00F86A62">
        <w:t xml:space="preserve">lay all your favorite tabletop games! BYOG (bring your own games) or play the games on demo from NPL. Any game from Settlers of </w:t>
      </w:r>
      <w:proofErr w:type="spellStart"/>
      <w:r w:rsidR="005734C4" w:rsidRPr="00F86A62">
        <w:t>Catan</w:t>
      </w:r>
      <w:proofErr w:type="spellEnd"/>
      <w:r w:rsidR="005734C4" w:rsidRPr="00F86A62">
        <w:t xml:space="preserve"> to Dungeons and Dragons: any card game, board game, role-playing game is accepted. We'll have snacks and sci-fi movies available all day. Show up anytime with your friends and family, or come and join a group! All are welcome at our table(s). For ages 12 and up.</w:t>
      </w:r>
    </w:p>
    <w:p w14:paraId="21E68CF1" w14:textId="77777777" w:rsidR="005734C4" w:rsidRPr="00F86A62" w:rsidRDefault="005734C4" w:rsidP="000A46E8">
      <w:pPr>
        <w:spacing w:line="240" w:lineRule="auto"/>
        <w:contextualSpacing/>
      </w:pPr>
    </w:p>
    <w:p w14:paraId="5D1D6254" w14:textId="77777777" w:rsidR="001B3378" w:rsidRDefault="001B3378" w:rsidP="001B3378">
      <w:pPr>
        <w:spacing w:line="240" w:lineRule="auto"/>
        <w:contextualSpacing/>
      </w:pPr>
      <w:r>
        <w:t>Atari Club</w:t>
      </w:r>
    </w:p>
    <w:p w14:paraId="4DCC83B3" w14:textId="77777777" w:rsidR="001B3378" w:rsidRDefault="001B3378" w:rsidP="001B3378">
      <w:pPr>
        <w:spacing w:line="240" w:lineRule="auto"/>
        <w:contextualSpacing/>
      </w:pPr>
      <w:r>
        <w:t>Monday, Dec 11</w:t>
      </w:r>
    </w:p>
    <w:p w14:paraId="4B5210F3" w14:textId="39E55780" w:rsidR="001B3378" w:rsidRDefault="001B3378" w:rsidP="001B3378">
      <w:pPr>
        <w:spacing w:line="240" w:lineRule="auto"/>
        <w:contextualSpacing/>
      </w:pPr>
      <w:r>
        <w:t>4:30 PM - 5:30 PM</w:t>
      </w:r>
    </w:p>
    <w:p w14:paraId="73FD43B3" w14:textId="4CC1140F" w:rsidR="001B3378" w:rsidRDefault="001B3378" w:rsidP="001B3378">
      <w:pPr>
        <w:spacing w:line="240" w:lineRule="auto"/>
        <w:contextualSpacing/>
      </w:pPr>
      <w:r>
        <w:t xml:space="preserve">Come play various cartridge games on Atari consoles. Guest consoles - like Nintendo, Sega, and Sony -make appearances, too! </w:t>
      </w:r>
      <w:proofErr w:type="gramStart"/>
      <w:r>
        <w:t>For teens in grades 5-12 and adults.</w:t>
      </w:r>
      <w:proofErr w:type="gramEnd"/>
      <w:r>
        <w:t xml:space="preserve"> No registration is required.</w:t>
      </w:r>
    </w:p>
    <w:p w14:paraId="68A36876" w14:textId="77777777" w:rsidR="001B3378" w:rsidRDefault="001B3378" w:rsidP="001B3378">
      <w:pPr>
        <w:spacing w:line="240" w:lineRule="auto"/>
        <w:contextualSpacing/>
      </w:pPr>
    </w:p>
    <w:p w14:paraId="24B9B007" w14:textId="561B1938" w:rsidR="005734C4" w:rsidRPr="00F86A62" w:rsidRDefault="005734C4" w:rsidP="001B3378">
      <w:pPr>
        <w:spacing w:line="240" w:lineRule="auto"/>
        <w:contextualSpacing/>
      </w:pPr>
      <w:r w:rsidRPr="00F86A62">
        <w:t>Felt Food Craft</w:t>
      </w:r>
    </w:p>
    <w:p w14:paraId="02A2B20C" w14:textId="77777777" w:rsidR="005734C4" w:rsidRPr="00F86A62" w:rsidRDefault="005734C4" w:rsidP="000A46E8">
      <w:pPr>
        <w:spacing w:line="240" w:lineRule="auto"/>
        <w:contextualSpacing/>
      </w:pPr>
      <w:r w:rsidRPr="00F86A62">
        <w:t>Thursday, Jan 4</w:t>
      </w:r>
    </w:p>
    <w:p w14:paraId="36951DFF" w14:textId="77777777" w:rsidR="005734C4" w:rsidRPr="00F86A62" w:rsidRDefault="005734C4" w:rsidP="000A46E8">
      <w:pPr>
        <w:spacing w:line="240" w:lineRule="auto"/>
        <w:contextualSpacing/>
      </w:pPr>
      <w:r w:rsidRPr="00F86A62">
        <w:t>4:00 PM</w:t>
      </w:r>
    </w:p>
    <w:p w14:paraId="11AC9CDA" w14:textId="77777777" w:rsidR="005734C4" w:rsidRPr="00F86A62" w:rsidRDefault="005734C4" w:rsidP="000A46E8">
      <w:pPr>
        <w:spacing w:line="240" w:lineRule="auto"/>
        <w:contextualSpacing/>
      </w:pPr>
      <w:r w:rsidRPr="00F86A62">
        <w:t>Come craft your favorite food out of felt and learn about Americans experiencing hunger. For grades 5-12.</w:t>
      </w:r>
    </w:p>
    <w:p w14:paraId="260A202D" w14:textId="77777777" w:rsidR="005734C4" w:rsidRPr="00F86A62" w:rsidRDefault="005734C4" w:rsidP="000A46E8">
      <w:pPr>
        <w:spacing w:line="240" w:lineRule="auto"/>
        <w:contextualSpacing/>
      </w:pPr>
    </w:p>
    <w:p w14:paraId="6D81350A" w14:textId="77777777" w:rsidR="005734C4" w:rsidRPr="00F86A62" w:rsidRDefault="005734C4" w:rsidP="000A46E8">
      <w:pPr>
        <w:spacing w:line="240" w:lineRule="auto"/>
        <w:contextualSpacing/>
      </w:pPr>
      <w:r w:rsidRPr="00F86A62">
        <w:t>Food Desert Craft</w:t>
      </w:r>
    </w:p>
    <w:p w14:paraId="10DCA08B" w14:textId="77777777" w:rsidR="005734C4" w:rsidRPr="00F86A62" w:rsidRDefault="005734C4" w:rsidP="000A46E8">
      <w:pPr>
        <w:spacing w:line="240" w:lineRule="auto"/>
        <w:contextualSpacing/>
      </w:pPr>
      <w:r w:rsidRPr="00F86A62">
        <w:t>Monday, Jan 8</w:t>
      </w:r>
    </w:p>
    <w:p w14:paraId="7B07BB26" w14:textId="77777777" w:rsidR="005734C4" w:rsidRPr="00F86A62" w:rsidRDefault="005734C4" w:rsidP="000A46E8">
      <w:pPr>
        <w:spacing w:line="240" w:lineRule="auto"/>
        <w:contextualSpacing/>
      </w:pPr>
      <w:r w:rsidRPr="00F86A62">
        <w:t>4:00 PM</w:t>
      </w:r>
    </w:p>
    <w:p w14:paraId="72A3AC05" w14:textId="77777777" w:rsidR="005734C4" w:rsidRPr="00F86A62" w:rsidRDefault="005734C4" w:rsidP="000A46E8">
      <w:pPr>
        <w:spacing w:line="240" w:lineRule="auto"/>
        <w:contextualSpacing/>
      </w:pPr>
      <w:r w:rsidRPr="00F86A62">
        <w:t xml:space="preserve">What is a food desert? Make a </w:t>
      </w:r>
      <w:proofErr w:type="spellStart"/>
      <w:r w:rsidRPr="00F86A62">
        <w:t>punny</w:t>
      </w:r>
      <w:proofErr w:type="spellEnd"/>
      <w:r w:rsidRPr="00F86A62">
        <w:t xml:space="preserve"> craft and find out exactly what it means! For grades 5-12.</w:t>
      </w:r>
    </w:p>
    <w:p w14:paraId="0C0B288A" w14:textId="77777777" w:rsidR="005734C4" w:rsidRPr="00F86A62" w:rsidRDefault="005734C4" w:rsidP="000A46E8">
      <w:pPr>
        <w:spacing w:line="240" w:lineRule="auto"/>
        <w:contextualSpacing/>
      </w:pPr>
    </w:p>
    <w:p w14:paraId="231EFF31" w14:textId="77777777" w:rsidR="005734C4" w:rsidRPr="00F86A62" w:rsidRDefault="005734C4" w:rsidP="000A46E8">
      <w:pPr>
        <w:spacing w:line="240" w:lineRule="auto"/>
        <w:contextualSpacing/>
      </w:pPr>
      <w:r w:rsidRPr="00F86A62">
        <w:t>Tin Can Bank Craft</w:t>
      </w:r>
    </w:p>
    <w:p w14:paraId="7730B218" w14:textId="77777777" w:rsidR="005734C4" w:rsidRPr="00F86A62" w:rsidRDefault="005734C4" w:rsidP="000A46E8">
      <w:pPr>
        <w:spacing w:line="240" w:lineRule="auto"/>
        <w:contextualSpacing/>
      </w:pPr>
      <w:r w:rsidRPr="00F86A62">
        <w:t>Thursday, Jan 18</w:t>
      </w:r>
    </w:p>
    <w:p w14:paraId="222D44DF" w14:textId="77777777" w:rsidR="005734C4" w:rsidRPr="00F86A62" w:rsidRDefault="005734C4" w:rsidP="000A46E8">
      <w:pPr>
        <w:spacing w:line="240" w:lineRule="auto"/>
        <w:contextualSpacing/>
      </w:pPr>
      <w:r w:rsidRPr="00F86A62">
        <w:t>4:00 PM</w:t>
      </w:r>
    </w:p>
    <w:p w14:paraId="3DB7E61E" w14:textId="77777777" w:rsidR="005734C4" w:rsidRPr="00F86A62" w:rsidRDefault="005734C4" w:rsidP="000A46E8">
      <w:pPr>
        <w:spacing w:line="240" w:lineRule="auto"/>
        <w:contextualSpacing/>
      </w:pPr>
      <w:r w:rsidRPr="00F86A62">
        <w:t>Create a bank out of a tin can. Take it home and use it to save money to donate to our neighbors experiencing hunger. For grades 5-12.</w:t>
      </w:r>
    </w:p>
    <w:p w14:paraId="5303F533" w14:textId="77777777" w:rsidR="005734C4" w:rsidRPr="00F86A62" w:rsidRDefault="005734C4" w:rsidP="000A46E8">
      <w:pPr>
        <w:spacing w:line="240" w:lineRule="auto"/>
        <w:contextualSpacing/>
      </w:pPr>
    </w:p>
    <w:p w14:paraId="59E2795F" w14:textId="77777777" w:rsidR="005734C4" w:rsidRPr="00F86A62" w:rsidRDefault="005734C4" w:rsidP="000A46E8">
      <w:pPr>
        <w:spacing w:line="240" w:lineRule="auto"/>
        <w:contextualSpacing/>
      </w:pPr>
      <w:r w:rsidRPr="00F86A62">
        <w:t>Create Your Own Mini Notebooks</w:t>
      </w:r>
    </w:p>
    <w:p w14:paraId="6057152A" w14:textId="77777777" w:rsidR="005734C4" w:rsidRPr="00F86A62" w:rsidRDefault="005734C4" w:rsidP="000A46E8">
      <w:pPr>
        <w:spacing w:line="240" w:lineRule="auto"/>
        <w:contextualSpacing/>
      </w:pPr>
      <w:r w:rsidRPr="00F86A62">
        <w:t>Monday, Feb 5</w:t>
      </w:r>
    </w:p>
    <w:p w14:paraId="07D3DC6E" w14:textId="77777777" w:rsidR="005734C4" w:rsidRPr="00F86A62" w:rsidRDefault="005734C4" w:rsidP="000A46E8">
      <w:pPr>
        <w:spacing w:line="240" w:lineRule="auto"/>
        <w:contextualSpacing/>
      </w:pPr>
      <w:r w:rsidRPr="00F86A62">
        <w:t>4:00 PM</w:t>
      </w:r>
    </w:p>
    <w:p w14:paraId="65BC1836" w14:textId="77777777" w:rsidR="005734C4" w:rsidRPr="00F86A62" w:rsidRDefault="005734C4" w:rsidP="000A46E8">
      <w:pPr>
        <w:spacing w:line="240" w:lineRule="auto"/>
        <w:contextualSpacing/>
      </w:pPr>
      <w:r w:rsidRPr="00F86A62">
        <w:t>Do you need a place to record your innermost thoughts? Come create a mini notebook and learn about some famous African American authors. For grades 5-12.</w:t>
      </w:r>
    </w:p>
    <w:p w14:paraId="7BF9CEEB" w14:textId="77777777" w:rsidR="005734C4" w:rsidRPr="00F86A62" w:rsidRDefault="005734C4" w:rsidP="000A46E8">
      <w:pPr>
        <w:spacing w:line="240" w:lineRule="auto"/>
        <w:contextualSpacing/>
      </w:pPr>
    </w:p>
    <w:p w14:paraId="3983FE83" w14:textId="77777777" w:rsidR="005734C4" w:rsidRPr="00F86A62" w:rsidRDefault="005734C4" w:rsidP="000A46E8">
      <w:pPr>
        <w:spacing w:line="240" w:lineRule="auto"/>
        <w:contextualSpacing/>
      </w:pPr>
      <w:r w:rsidRPr="00F86A62">
        <w:t>Celebrate American Heart Month</w:t>
      </w:r>
    </w:p>
    <w:p w14:paraId="17C7CC39" w14:textId="77777777" w:rsidR="005734C4" w:rsidRPr="00F86A62" w:rsidRDefault="005734C4" w:rsidP="000A46E8">
      <w:pPr>
        <w:spacing w:line="240" w:lineRule="auto"/>
        <w:contextualSpacing/>
      </w:pPr>
      <w:r w:rsidRPr="00F86A62">
        <w:t>Monday, Feb 26</w:t>
      </w:r>
    </w:p>
    <w:p w14:paraId="66F25802" w14:textId="77777777" w:rsidR="005734C4" w:rsidRPr="00F86A62" w:rsidRDefault="005734C4" w:rsidP="000A46E8">
      <w:pPr>
        <w:spacing w:line="240" w:lineRule="auto"/>
        <w:contextualSpacing/>
      </w:pPr>
      <w:r w:rsidRPr="00F86A62">
        <w:t>4:00 PM</w:t>
      </w:r>
    </w:p>
    <w:p w14:paraId="7A27327E" w14:textId="7057E89B" w:rsidR="005734C4" w:rsidRPr="00F86A62" w:rsidRDefault="005734C4" w:rsidP="000A46E8">
      <w:pPr>
        <w:spacing w:line="240" w:lineRule="auto"/>
        <w:contextualSpacing/>
      </w:pPr>
      <w:r w:rsidRPr="00F86A62">
        <w:t>Did</w:t>
      </w:r>
      <w:r w:rsidR="00EC043F">
        <w:t xml:space="preserve"> you know that February is </w:t>
      </w:r>
      <w:r w:rsidRPr="00F86A62">
        <w:t>American Heart Month? Help spread awareness about heart disease with this heart-related craft. For grades 5-12.</w:t>
      </w:r>
    </w:p>
    <w:p w14:paraId="4CC90FF2" w14:textId="77777777" w:rsidR="005734C4" w:rsidRPr="00F86A62" w:rsidRDefault="005734C4" w:rsidP="000A46E8">
      <w:pPr>
        <w:spacing w:line="240" w:lineRule="auto"/>
        <w:contextualSpacing/>
      </w:pPr>
    </w:p>
    <w:p w14:paraId="5875A0A3" w14:textId="77777777" w:rsidR="005734C4" w:rsidRPr="00F86A62" w:rsidRDefault="005734C4" w:rsidP="000A46E8">
      <w:pPr>
        <w:spacing w:line="240" w:lineRule="auto"/>
        <w:contextualSpacing/>
      </w:pPr>
      <w:r w:rsidRPr="00F86A62">
        <w:t>ADULTS</w:t>
      </w:r>
    </w:p>
    <w:p w14:paraId="33A0725E" w14:textId="77777777" w:rsidR="005734C4" w:rsidRPr="00F86A62" w:rsidRDefault="005734C4" w:rsidP="000A46E8">
      <w:pPr>
        <w:spacing w:line="240" w:lineRule="auto"/>
        <w:contextualSpacing/>
      </w:pPr>
    </w:p>
    <w:p w14:paraId="2D50623B" w14:textId="77777777" w:rsidR="005734C4" w:rsidRPr="00F86A62" w:rsidRDefault="005734C4" w:rsidP="000A46E8">
      <w:pPr>
        <w:spacing w:line="240" w:lineRule="auto"/>
        <w:contextualSpacing/>
      </w:pPr>
      <w:r w:rsidRPr="00F86A62">
        <w:t>Gentle Yoga</w:t>
      </w:r>
    </w:p>
    <w:p w14:paraId="7FD5425A" w14:textId="77777777" w:rsidR="005734C4" w:rsidRPr="00F86A62" w:rsidRDefault="005734C4" w:rsidP="000A46E8">
      <w:pPr>
        <w:spacing w:line="240" w:lineRule="auto"/>
        <w:contextualSpacing/>
      </w:pPr>
      <w:r w:rsidRPr="00F86A62">
        <w:t>Every Wednesday</w:t>
      </w:r>
    </w:p>
    <w:p w14:paraId="335F7D7E" w14:textId="77777777" w:rsidR="005734C4" w:rsidRPr="00F86A62" w:rsidRDefault="005734C4" w:rsidP="000A46E8">
      <w:pPr>
        <w:spacing w:line="240" w:lineRule="auto"/>
        <w:contextualSpacing/>
      </w:pPr>
      <w:r w:rsidRPr="00F86A62">
        <w:t>4:30 PM</w:t>
      </w:r>
    </w:p>
    <w:p w14:paraId="715E1BEB" w14:textId="77777777" w:rsidR="005734C4" w:rsidRPr="00F86A62" w:rsidRDefault="005734C4" w:rsidP="000A46E8">
      <w:pPr>
        <w:spacing w:line="240" w:lineRule="auto"/>
        <w:contextualSpacing/>
      </w:pPr>
      <w:r w:rsidRPr="00F86A62">
        <w:t>Stretch, strengthen, balance, breathe, laugh, and relax with certified yoga instructors. No experience necessary. You must be able to move from standing to the floor repeatedly without assistance. Bring your own mat/other yoga equipment. Mature children ages 11 and older may join in with a parent-signed waiver. If you are pregnant and new to yoga, we recommend you find a prenatal class instead.</w:t>
      </w:r>
    </w:p>
    <w:p w14:paraId="4261FBB6" w14:textId="77777777" w:rsidR="005734C4" w:rsidRPr="00F86A62" w:rsidRDefault="005734C4" w:rsidP="000A46E8">
      <w:pPr>
        <w:spacing w:line="240" w:lineRule="auto"/>
        <w:contextualSpacing/>
      </w:pPr>
    </w:p>
    <w:p w14:paraId="440239FA" w14:textId="12C972CD" w:rsidR="005734C4" w:rsidRPr="00F86A62" w:rsidRDefault="005734C4" w:rsidP="000A46E8">
      <w:pPr>
        <w:spacing w:line="240" w:lineRule="auto"/>
        <w:contextualSpacing/>
      </w:pPr>
      <w:r w:rsidRPr="00F86A62">
        <w:t>Novel Conversations</w:t>
      </w:r>
    </w:p>
    <w:p w14:paraId="247702E4" w14:textId="77777777" w:rsidR="005734C4" w:rsidRPr="00F86A62" w:rsidRDefault="005734C4" w:rsidP="000A46E8">
      <w:pPr>
        <w:spacing w:line="240" w:lineRule="auto"/>
        <w:contextualSpacing/>
      </w:pPr>
      <w:r w:rsidRPr="00F86A62">
        <w:t>Every 2nd Thursday</w:t>
      </w:r>
    </w:p>
    <w:p w14:paraId="04B69ADB" w14:textId="77777777" w:rsidR="005734C4" w:rsidRPr="00F86A62" w:rsidRDefault="005734C4" w:rsidP="000A46E8">
      <w:pPr>
        <w:spacing w:line="240" w:lineRule="auto"/>
        <w:contextualSpacing/>
      </w:pPr>
      <w:r w:rsidRPr="00F86A62">
        <w:t>6:00 PM</w:t>
      </w:r>
    </w:p>
    <w:p w14:paraId="252FC867" w14:textId="5545DE90" w:rsidR="005734C4" w:rsidRPr="00F86A62" w:rsidRDefault="005734C4" w:rsidP="000A46E8">
      <w:pPr>
        <w:spacing w:line="240" w:lineRule="auto"/>
        <w:contextualSpacing/>
      </w:pPr>
      <w:r w:rsidRPr="00F86A62">
        <w:t>Join us for lively book discussions.</w:t>
      </w:r>
    </w:p>
    <w:p w14:paraId="3527CC18" w14:textId="77777777" w:rsidR="005734C4" w:rsidRPr="00F86A62" w:rsidRDefault="005734C4" w:rsidP="000A46E8">
      <w:pPr>
        <w:spacing w:line="240" w:lineRule="auto"/>
        <w:contextualSpacing/>
      </w:pPr>
      <w:r w:rsidRPr="00F86A62">
        <w:t xml:space="preserve">Dec: American Heiress: The Wild Saga of the Kidnapping, Crimes and Trial of Patty Hearst, by Jeffrey </w:t>
      </w:r>
      <w:proofErr w:type="spellStart"/>
      <w:r w:rsidRPr="00F86A62">
        <w:t>Toobin</w:t>
      </w:r>
      <w:proofErr w:type="spellEnd"/>
    </w:p>
    <w:p w14:paraId="52CD82CB" w14:textId="77777777" w:rsidR="005734C4" w:rsidRPr="00F86A62" w:rsidRDefault="005734C4" w:rsidP="000A46E8">
      <w:pPr>
        <w:spacing w:line="240" w:lineRule="auto"/>
        <w:contextualSpacing/>
      </w:pPr>
      <w:r w:rsidRPr="00F86A62">
        <w:t>Jan: Dear Mr. M, by Herman Koch</w:t>
      </w:r>
    </w:p>
    <w:p w14:paraId="311F89ED" w14:textId="77777777" w:rsidR="005734C4" w:rsidRPr="00F86A62" w:rsidRDefault="005734C4" w:rsidP="000A46E8">
      <w:pPr>
        <w:spacing w:line="240" w:lineRule="auto"/>
        <w:contextualSpacing/>
      </w:pPr>
      <w:r w:rsidRPr="00F86A62">
        <w:t xml:space="preserve">Feb: The Stranger in the Woods: The Extraordinary Story of the Last True Hermit, by Michael </w:t>
      </w:r>
      <w:proofErr w:type="spellStart"/>
      <w:r w:rsidRPr="00F86A62">
        <w:t>Finkel</w:t>
      </w:r>
      <w:proofErr w:type="spellEnd"/>
    </w:p>
    <w:p w14:paraId="21FB1D52" w14:textId="77777777" w:rsidR="005734C4" w:rsidRPr="00F86A62" w:rsidRDefault="005734C4" w:rsidP="000A46E8">
      <w:pPr>
        <w:spacing w:line="240" w:lineRule="auto"/>
        <w:contextualSpacing/>
      </w:pPr>
    </w:p>
    <w:p w14:paraId="39A08C8F" w14:textId="77777777" w:rsidR="005734C4" w:rsidRPr="00F86A62" w:rsidRDefault="005734C4" w:rsidP="000A46E8">
      <w:pPr>
        <w:spacing w:line="240" w:lineRule="auto"/>
        <w:contextualSpacing/>
      </w:pPr>
      <w:r w:rsidRPr="00F86A62">
        <w:t>Scrabble Group</w:t>
      </w:r>
    </w:p>
    <w:p w14:paraId="5F3D2583" w14:textId="77777777" w:rsidR="005734C4" w:rsidRPr="00F86A62" w:rsidRDefault="005734C4" w:rsidP="000A46E8">
      <w:pPr>
        <w:spacing w:line="240" w:lineRule="auto"/>
        <w:contextualSpacing/>
      </w:pPr>
      <w:r w:rsidRPr="00F86A62">
        <w:t>Every Thursday</w:t>
      </w:r>
    </w:p>
    <w:p w14:paraId="47D4EB14" w14:textId="518D7E85" w:rsidR="005734C4" w:rsidRPr="00F86A62" w:rsidRDefault="005734C4" w:rsidP="000A46E8">
      <w:pPr>
        <w:spacing w:line="240" w:lineRule="auto"/>
        <w:contextualSpacing/>
      </w:pPr>
      <w:r w:rsidRPr="00F86A62">
        <w:t>1:30 PM</w:t>
      </w:r>
      <w:r w:rsidR="00EC043F">
        <w:t xml:space="preserve"> – 3:30 PM</w:t>
      </w:r>
    </w:p>
    <w:p w14:paraId="4E4B4BF6" w14:textId="77777777" w:rsidR="005734C4" w:rsidRPr="00F86A62" w:rsidRDefault="005734C4" w:rsidP="000A46E8">
      <w:pPr>
        <w:spacing w:line="240" w:lineRule="auto"/>
        <w:contextualSpacing/>
      </w:pPr>
      <w:r w:rsidRPr="00F86A62">
        <w:t>Play Scrabble the old-fashioned way - on a board! All skill levels are welcomed. Bring your board if you have one.</w:t>
      </w:r>
    </w:p>
    <w:p w14:paraId="39ADF336" w14:textId="77777777" w:rsidR="005734C4" w:rsidRPr="00F86A62" w:rsidRDefault="005734C4" w:rsidP="000A46E8">
      <w:pPr>
        <w:spacing w:line="240" w:lineRule="auto"/>
        <w:contextualSpacing/>
      </w:pPr>
    </w:p>
    <w:p w14:paraId="61582619" w14:textId="530BAEBD" w:rsidR="005734C4" w:rsidRPr="00F86A62" w:rsidRDefault="00EC043F" w:rsidP="000A46E8">
      <w:pPr>
        <w:spacing w:line="240" w:lineRule="auto"/>
        <w:contextualSpacing/>
      </w:pPr>
      <w:proofErr w:type="spellStart"/>
      <w:r>
        <w:t>BellyTone</w:t>
      </w:r>
      <w:proofErr w:type="spellEnd"/>
      <w:r w:rsidR="005734C4" w:rsidRPr="00F86A62">
        <w:t xml:space="preserve"> Bone-Building Toning</w:t>
      </w:r>
    </w:p>
    <w:p w14:paraId="0DBA71DD" w14:textId="77777777" w:rsidR="005734C4" w:rsidRPr="00F86A62" w:rsidRDefault="005734C4" w:rsidP="000A46E8">
      <w:pPr>
        <w:spacing w:line="240" w:lineRule="auto"/>
        <w:contextualSpacing/>
      </w:pPr>
      <w:r w:rsidRPr="00F86A62">
        <w:t>Every Thursday</w:t>
      </w:r>
    </w:p>
    <w:p w14:paraId="44AEEA86" w14:textId="77777777" w:rsidR="005734C4" w:rsidRPr="00F86A62" w:rsidRDefault="005734C4" w:rsidP="000A46E8">
      <w:pPr>
        <w:spacing w:line="240" w:lineRule="auto"/>
        <w:contextualSpacing/>
      </w:pPr>
      <w:r w:rsidRPr="00F86A62">
        <w:t>6:00 PM</w:t>
      </w:r>
    </w:p>
    <w:p w14:paraId="0567FC36" w14:textId="3BB19500" w:rsidR="005734C4" w:rsidRPr="00F86A62" w:rsidRDefault="00EC043F" w:rsidP="000A46E8">
      <w:pPr>
        <w:spacing w:line="240" w:lineRule="auto"/>
        <w:contextualSpacing/>
      </w:pPr>
      <w:proofErr w:type="spellStart"/>
      <w:r>
        <w:t>BellyTone</w:t>
      </w:r>
      <w:proofErr w:type="spellEnd"/>
      <w:r w:rsidR="005734C4" w:rsidRPr="00F86A62">
        <w:t xml:space="preserve"> is a freshly unique method of toning the total core and the entire body with no stress to joints. The class includes extended floor work so participants must be able to move freely without assistance. Bring a mat and a set of very light hand weights. Mature children ages 11 and older are welcomed to participate with a parent-signed waiver.</w:t>
      </w:r>
    </w:p>
    <w:p w14:paraId="01435BD1" w14:textId="77777777" w:rsidR="005734C4" w:rsidRPr="00F86A62" w:rsidRDefault="005734C4" w:rsidP="000A46E8">
      <w:pPr>
        <w:spacing w:line="240" w:lineRule="auto"/>
        <w:contextualSpacing/>
      </w:pPr>
    </w:p>
    <w:p w14:paraId="10261D3F" w14:textId="77777777" w:rsidR="005734C4" w:rsidRPr="00F86A62" w:rsidRDefault="005734C4" w:rsidP="000A46E8">
      <w:pPr>
        <w:spacing w:line="240" w:lineRule="auto"/>
        <w:contextualSpacing/>
      </w:pPr>
      <w:r w:rsidRPr="00F86A62">
        <w:t>Health Insurance Sign Ups</w:t>
      </w:r>
    </w:p>
    <w:p w14:paraId="213CB5D5" w14:textId="77777777" w:rsidR="005734C4" w:rsidRDefault="005734C4" w:rsidP="000A46E8">
      <w:pPr>
        <w:spacing w:line="240" w:lineRule="auto"/>
        <w:contextualSpacing/>
      </w:pPr>
      <w:r w:rsidRPr="00F86A62">
        <w:t>Every Friday through Dec 15</w:t>
      </w:r>
    </w:p>
    <w:p w14:paraId="394AA9F0" w14:textId="6D1C51BD" w:rsidR="00EC043F" w:rsidRDefault="00EC043F" w:rsidP="000A46E8">
      <w:pPr>
        <w:spacing w:line="240" w:lineRule="auto"/>
        <w:contextualSpacing/>
      </w:pPr>
      <w:r>
        <w:t>11:00 AM</w:t>
      </w:r>
    </w:p>
    <w:p w14:paraId="4504E590" w14:textId="67E78E4A" w:rsidR="00EC043F" w:rsidRPr="00F86A62" w:rsidRDefault="00EC043F" w:rsidP="000A46E8">
      <w:pPr>
        <w:spacing w:line="240" w:lineRule="auto"/>
        <w:contextualSpacing/>
      </w:pPr>
      <w:r>
        <w:t>Every Sunday through Dec 15</w:t>
      </w:r>
    </w:p>
    <w:p w14:paraId="31187759" w14:textId="689893C8" w:rsidR="005734C4" w:rsidRPr="00F86A62" w:rsidRDefault="00EC043F" w:rsidP="000A46E8">
      <w:pPr>
        <w:spacing w:line="240" w:lineRule="auto"/>
        <w:contextualSpacing/>
      </w:pPr>
      <w:r>
        <w:t>2:00 P</w:t>
      </w:r>
      <w:r w:rsidR="005734C4" w:rsidRPr="00F86A62">
        <w:t>M</w:t>
      </w:r>
    </w:p>
    <w:p w14:paraId="226505FD" w14:textId="17E3977E" w:rsidR="005734C4" w:rsidRPr="00F86A62" w:rsidRDefault="005734C4" w:rsidP="000A46E8">
      <w:pPr>
        <w:spacing w:line="240" w:lineRule="auto"/>
        <w:contextualSpacing/>
      </w:pPr>
      <w:r w:rsidRPr="00F86A62">
        <w:t>A certified healthcare navigator wil</w:t>
      </w:r>
      <w:r w:rsidR="000F6729">
        <w:t>l help you register for Health I</w:t>
      </w:r>
      <w:r w:rsidRPr="00F86A62">
        <w:t>nsurance. Get free, personal assistance during the Marketplace open enrollment period, Nov 1 - Dec 15.</w:t>
      </w:r>
      <w:r w:rsidR="00EC043F">
        <w:t xml:space="preserve"> </w:t>
      </w:r>
      <w:r w:rsidRPr="00F86A62">
        <w:t xml:space="preserve">The healthcare navigator will help you enroll in an insurance plan, answer your questions, or help you apply for </w:t>
      </w:r>
      <w:proofErr w:type="spellStart"/>
      <w:r w:rsidRPr="00F86A62">
        <w:t>TennCare</w:t>
      </w:r>
      <w:proofErr w:type="spellEnd"/>
      <w:r w:rsidRPr="00F86A62">
        <w:t xml:space="preserve">. The navigator does </w:t>
      </w:r>
      <w:r w:rsidRPr="00F86A62">
        <w:lastRenderedPageBreak/>
        <w:t>not represent any insurance company and receives no commission.</w:t>
      </w:r>
      <w:r w:rsidR="00EC043F">
        <w:t xml:space="preserve"> </w:t>
      </w:r>
      <w:r w:rsidRPr="00F86A62">
        <w:t>Make an appointment by calling (844) 644-5443 or going to www.getcoveredtenn.org Walk-ins also welcome.</w:t>
      </w:r>
    </w:p>
    <w:p w14:paraId="18A3701D" w14:textId="77777777" w:rsidR="005734C4" w:rsidRPr="00F86A62" w:rsidRDefault="005734C4" w:rsidP="000A46E8">
      <w:pPr>
        <w:spacing w:line="240" w:lineRule="auto"/>
        <w:contextualSpacing/>
      </w:pPr>
    </w:p>
    <w:p w14:paraId="5110BAA9" w14:textId="77777777" w:rsidR="005734C4" w:rsidRPr="00F86A62" w:rsidRDefault="005734C4" w:rsidP="000A46E8">
      <w:pPr>
        <w:spacing w:line="240" w:lineRule="auto"/>
        <w:contextualSpacing/>
      </w:pPr>
      <w:r w:rsidRPr="00F86A62">
        <w:t>Friends of the Bellevue Branch Library Meeting</w:t>
      </w:r>
    </w:p>
    <w:p w14:paraId="09D5D318" w14:textId="77777777" w:rsidR="005734C4" w:rsidRPr="00F86A62" w:rsidRDefault="005734C4" w:rsidP="000A46E8">
      <w:pPr>
        <w:spacing w:line="240" w:lineRule="auto"/>
        <w:contextualSpacing/>
      </w:pPr>
      <w:r w:rsidRPr="00F86A62">
        <w:t>Every 2nd Saturday</w:t>
      </w:r>
    </w:p>
    <w:p w14:paraId="6B0FF032" w14:textId="77777777" w:rsidR="005734C4" w:rsidRPr="00F86A62" w:rsidRDefault="005734C4" w:rsidP="000A46E8">
      <w:pPr>
        <w:spacing w:line="240" w:lineRule="auto"/>
        <w:contextualSpacing/>
      </w:pPr>
      <w:r w:rsidRPr="00F86A62">
        <w:t>10:15 AM</w:t>
      </w:r>
    </w:p>
    <w:p w14:paraId="5D7E9C02" w14:textId="77777777" w:rsidR="005734C4" w:rsidRPr="00F86A62" w:rsidRDefault="005734C4" w:rsidP="000A46E8">
      <w:pPr>
        <w:spacing w:line="240" w:lineRule="auto"/>
        <w:contextualSpacing/>
      </w:pPr>
      <w:r w:rsidRPr="00F86A62">
        <w:t>Find out how you can get involved with fundraising and supporting the Bellevue Branch! New members are always welcome.</w:t>
      </w:r>
    </w:p>
    <w:p w14:paraId="5D33DDA7" w14:textId="77777777" w:rsidR="005734C4" w:rsidRPr="00F86A62" w:rsidRDefault="005734C4" w:rsidP="000A46E8">
      <w:pPr>
        <w:spacing w:line="240" w:lineRule="auto"/>
        <w:contextualSpacing/>
      </w:pPr>
    </w:p>
    <w:p w14:paraId="29CB4336" w14:textId="77777777" w:rsidR="005734C4" w:rsidRPr="00F86A62" w:rsidRDefault="005734C4" w:rsidP="000A46E8">
      <w:pPr>
        <w:spacing w:line="240" w:lineRule="auto"/>
        <w:contextualSpacing/>
      </w:pPr>
      <w:r w:rsidRPr="00F86A62">
        <w:t>Songwriters Group</w:t>
      </w:r>
    </w:p>
    <w:p w14:paraId="75DE2589" w14:textId="77777777" w:rsidR="005734C4" w:rsidRPr="00F86A62" w:rsidRDefault="005734C4" w:rsidP="000A46E8">
      <w:pPr>
        <w:spacing w:line="240" w:lineRule="auto"/>
        <w:contextualSpacing/>
      </w:pPr>
      <w:r w:rsidRPr="00F86A62">
        <w:t>Every 3rd Saturday</w:t>
      </w:r>
    </w:p>
    <w:p w14:paraId="6652FE71" w14:textId="77777777" w:rsidR="005734C4" w:rsidRPr="00F86A62" w:rsidRDefault="005734C4" w:rsidP="000A46E8">
      <w:pPr>
        <w:spacing w:line="240" w:lineRule="auto"/>
        <w:contextualSpacing/>
      </w:pPr>
      <w:r w:rsidRPr="00F86A62">
        <w:t>11:00 AM</w:t>
      </w:r>
    </w:p>
    <w:p w14:paraId="18F810B1" w14:textId="77777777" w:rsidR="005734C4" w:rsidRPr="00F86A62" w:rsidRDefault="005734C4" w:rsidP="000A46E8">
      <w:pPr>
        <w:spacing w:line="240" w:lineRule="auto"/>
        <w:contextualSpacing/>
      </w:pPr>
      <w:r w:rsidRPr="00F86A62">
        <w:t>Are you a songwriter looking for an ear? Join our songwriters group! Bring your song, lyric sheets, and a device to play your song for the group. Works in progress or final demos are welcome. For more information about this group, contact ninapacent@bellsouth.net.</w:t>
      </w:r>
    </w:p>
    <w:p w14:paraId="7FA50F65" w14:textId="77777777" w:rsidR="005734C4" w:rsidRPr="00F86A62" w:rsidRDefault="005734C4" w:rsidP="000A46E8">
      <w:pPr>
        <w:spacing w:line="240" w:lineRule="auto"/>
        <w:contextualSpacing/>
      </w:pPr>
    </w:p>
    <w:p w14:paraId="7A4C7F43" w14:textId="77777777" w:rsidR="005734C4" w:rsidRPr="00F86A62" w:rsidRDefault="005734C4" w:rsidP="000A46E8">
      <w:pPr>
        <w:spacing w:line="240" w:lineRule="auto"/>
        <w:contextualSpacing/>
      </w:pPr>
      <w:r w:rsidRPr="00F86A62">
        <w:t>Books and Brews</w:t>
      </w:r>
    </w:p>
    <w:p w14:paraId="63BB2AFE" w14:textId="77777777" w:rsidR="005734C4" w:rsidRPr="00F86A62" w:rsidRDefault="005734C4" w:rsidP="000A46E8">
      <w:pPr>
        <w:spacing w:line="240" w:lineRule="auto"/>
        <w:contextualSpacing/>
      </w:pPr>
      <w:r w:rsidRPr="00F86A62">
        <w:t>Every last Saturday</w:t>
      </w:r>
    </w:p>
    <w:p w14:paraId="1E6D43A4" w14:textId="77777777" w:rsidR="005734C4" w:rsidRPr="00F86A62" w:rsidRDefault="005734C4" w:rsidP="000A46E8">
      <w:pPr>
        <w:spacing w:line="240" w:lineRule="auto"/>
        <w:contextualSpacing/>
      </w:pPr>
      <w:r w:rsidRPr="00F86A62">
        <w:t>11:00 AM</w:t>
      </w:r>
    </w:p>
    <w:p w14:paraId="101E7A51" w14:textId="2619C0C4" w:rsidR="005734C4" w:rsidRPr="00F86A62" w:rsidRDefault="005734C4" w:rsidP="000A46E8">
      <w:pPr>
        <w:spacing w:line="240" w:lineRule="auto"/>
        <w:contextualSpacing/>
      </w:pPr>
      <w:r w:rsidRPr="00F86A62">
        <w:t>Join us for book discussions at Black Abbey Brewery. To join the e-mail list, contact andrew.palmer@nashville.gov.</w:t>
      </w:r>
    </w:p>
    <w:p w14:paraId="7C471FD5" w14:textId="77777777" w:rsidR="005734C4" w:rsidRPr="00F86A62" w:rsidRDefault="005734C4" w:rsidP="000A46E8">
      <w:pPr>
        <w:spacing w:line="240" w:lineRule="auto"/>
        <w:contextualSpacing/>
      </w:pPr>
      <w:r w:rsidRPr="00F86A62">
        <w:t xml:space="preserve">Dec 30: The Strange Library by </w:t>
      </w:r>
      <w:proofErr w:type="spellStart"/>
      <w:r w:rsidRPr="00F86A62">
        <w:t>Haruki</w:t>
      </w:r>
      <w:proofErr w:type="spellEnd"/>
      <w:r w:rsidRPr="00F86A62">
        <w:t xml:space="preserve"> Murakami</w:t>
      </w:r>
    </w:p>
    <w:p w14:paraId="4F9D273D" w14:textId="77777777" w:rsidR="005734C4" w:rsidRPr="00F86A62" w:rsidRDefault="005734C4" w:rsidP="000A46E8">
      <w:pPr>
        <w:spacing w:line="240" w:lineRule="auto"/>
        <w:contextualSpacing/>
      </w:pPr>
      <w:r w:rsidRPr="00F86A62">
        <w:t xml:space="preserve">Jan 27: Persepolis by </w:t>
      </w:r>
      <w:proofErr w:type="spellStart"/>
      <w:r w:rsidRPr="00F86A62">
        <w:t>Marjane</w:t>
      </w:r>
      <w:proofErr w:type="spellEnd"/>
      <w:r w:rsidRPr="00F86A62">
        <w:t xml:space="preserve"> </w:t>
      </w:r>
      <w:proofErr w:type="spellStart"/>
      <w:r w:rsidRPr="00F86A62">
        <w:t>Satrapi</w:t>
      </w:r>
      <w:proofErr w:type="spellEnd"/>
    </w:p>
    <w:p w14:paraId="5AF7288C" w14:textId="77777777" w:rsidR="005734C4" w:rsidRPr="00F86A62" w:rsidRDefault="005734C4" w:rsidP="000A46E8">
      <w:pPr>
        <w:spacing w:line="240" w:lineRule="auto"/>
        <w:contextualSpacing/>
      </w:pPr>
      <w:r w:rsidRPr="00F86A62">
        <w:t xml:space="preserve">Feb 24: A Wrinkle in Time by Madeleine </w:t>
      </w:r>
      <w:proofErr w:type="spellStart"/>
      <w:r w:rsidRPr="00F86A62">
        <w:t>L'Engle</w:t>
      </w:r>
      <w:proofErr w:type="spellEnd"/>
    </w:p>
    <w:p w14:paraId="56DB7772" w14:textId="77777777" w:rsidR="005734C4" w:rsidRPr="00F86A62" w:rsidRDefault="005734C4" w:rsidP="000A46E8">
      <w:pPr>
        <w:spacing w:line="240" w:lineRule="auto"/>
        <w:contextualSpacing/>
      </w:pPr>
    </w:p>
    <w:p w14:paraId="3C824288" w14:textId="77777777" w:rsidR="005734C4" w:rsidRPr="00F86A62" w:rsidRDefault="005734C4" w:rsidP="000A46E8">
      <w:pPr>
        <w:spacing w:line="240" w:lineRule="auto"/>
        <w:contextualSpacing/>
      </w:pPr>
      <w:r w:rsidRPr="00F86A62">
        <w:t>Bellevue Chess Club</w:t>
      </w:r>
    </w:p>
    <w:p w14:paraId="6C3F2762" w14:textId="77777777" w:rsidR="005734C4" w:rsidRPr="00F86A62" w:rsidRDefault="005734C4" w:rsidP="000A46E8">
      <w:pPr>
        <w:spacing w:line="240" w:lineRule="auto"/>
        <w:contextualSpacing/>
      </w:pPr>
      <w:r w:rsidRPr="00F86A62">
        <w:t>Every last Saturday</w:t>
      </w:r>
    </w:p>
    <w:p w14:paraId="4DD6BB7C" w14:textId="77777777" w:rsidR="005734C4" w:rsidRPr="00F86A62" w:rsidRDefault="005734C4" w:rsidP="000A46E8">
      <w:pPr>
        <w:spacing w:line="240" w:lineRule="auto"/>
        <w:contextualSpacing/>
      </w:pPr>
      <w:r w:rsidRPr="00F86A62">
        <w:t>1:00 PM</w:t>
      </w:r>
    </w:p>
    <w:p w14:paraId="41E358A4" w14:textId="77777777" w:rsidR="005734C4" w:rsidRPr="00F86A62" w:rsidRDefault="005734C4" w:rsidP="000A46E8">
      <w:pPr>
        <w:spacing w:line="240" w:lineRule="auto"/>
        <w:contextualSpacing/>
      </w:pPr>
      <w:r w:rsidRPr="00F86A62">
        <w:t>Sharpen your chess skills or just learn how to play. All ages and skill levels welcomed.</w:t>
      </w:r>
    </w:p>
    <w:p w14:paraId="49CC6830" w14:textId="77777777" w:rsidR="005734C4" w:rsidRPr="00F86A62" w:rsidRDefault="005734C4" w:rsidP="000A46E8">
      <w:pPr>
        <w:spacing w:line="240" w:lineRule="auto"/>
        <w:contextualSpacing/>
      </w:pPr>
    </w:p>
    <w:p w14:paraId="41C5E6C2" w14:textId="77777777" w:rsidR="005734C4" w:rsidRPr="00F86A62" w:rsidRDefault="005734C4" w:rsidP="000A46E8">
      <w:pPr>
        <w:spacing w:line="240" w:lineRule="auto"/>
        <w:contextualSpacing/>
      </w:pPr>
      <w:r w:rsidRPr="00F86A62">
        <w:t>Film as Art</w:t>
      </w:r>
    </w:p>
    <w:p w14:paraId="60327AD7" w14:textId="77777777" w:rsidR="005734C4" w:rsidRPr="00F86A62" w:rsidRDefault="005734C4" w:rsidP="000A46E8">
      <w:pPr>
        <w:spacing w:line="240" w:lineRule="auto"/>
        <w:contextualSpacing/>
      </w:pPr>
      <w:r w:rsidRPr="00F86A62">
        <w:t>Saturdays, Dec 2, Jan 13, and Feb 10</w:t>
      </w:r>
    </w:p>
    <w:p w14:paraId="0B9F6632" w14:textId="77777777" w:rsidR="005734C4" w:rsidRPr="00F86A62" w:rsidRDefault="005734C4" w:rsidP="000A46E8">
      <w:pPr>
        <w:spacing w:line="240" w:lineRule="auto"/>
        <w:contextualSpacing/>
      </w:pPr>
      <w:r w:rsidRPr="00F86A62">
        <w:t>2:30 PM</w:t>
      </w:r>
    </w:p>
    <w:p w14:paraId="5A92189A" w14:textId="4AF1B425" w:rsidR="005734C4" w:rsidRPr="00F86A62" w:rsidRDefault="005734C4" w:rsidP="000A46E8">
      <w:pPr>
        <w:spacing w:line="240" w:lineRule="auto"/>
        <w:contextualSpacing/>
      </w:pPr>
      <w:r w:rsidRPr="00F86A62">
        <w:t>Want to deepen your knowledge of film? Join us as we watch films through the lens of art. Refreshments will be served and a brief discussion will be held after the screening.</w:t>
      </w:r>
    </w:p>
    <w:p w14:paraId="31C6A57C" w14:textId="77777777" w:rsidR="005734C4" w:rsidRPr="00F86A62" w:rsidRDefault="005734C4" w:rsidP="000A46E8">
      <w:pPr>
        <w:spacing w:line="240" w:lineRule="auto"/>
        <w:contextualSpacing/>
      </w:pPr>
      <w:r w:rsidRPr="00F86A62">
        <w:t>Dec 2: Moonrise Kingdom</w:t>
      </w:r>
    </w:p>
    <w:p w14:paraId="2CC76236" w14:textId="77777777" w:rsidR="005734C4" w:rsidRPr="00F86A62" w:rsidRDefault="005734C4" w:rsidP="000A46E8">
      <w:pPr>
        <w:spacing w:line="240" w:lineRule="auto"/>
        <w:contextualSpacing/>
      </w:pPr>
      <w:r w:rsidRPr="00F86A62">
        <w:t>Jan 13: Brick</w:t>
      </w:r>
    </w:p>
    <w:p w14:paraId="780F7520" w14:textId="77777777" w:rsidR="005734C4" w:rsidRPr="00F86A62" w:rsidRDefault="005734C4" w:rsidP="000A46E8">
      <w:pPr>
        <w:spacing w:line="240" w:lineRule="auto"/>
        <w:contextualSpacing/>
      </w:pPr>
      <w:r w:rsidRPr="00F86A62">
        <w:t>Feb 10: The Untouchables</w:t>
      </w:r>
    </w:p>
    <w:p w14:paraId="040D3FB8" w14:textId="77777777" w:rsidR="005734C4" w:rsidRPr="00F86A62" w:rsidRDefault="005734C4" w:rsidP="000A46E8">
      <w:pPr>
        <w:spacing w:line="240" w:lineRule="auto"/>
        <w:contextualSpacing/>
      </w:pPr>
    </w:p>
    <w:p w14:paraId="33408FB3" w14:textId="77777777" w:rsidR="005734C4" w:rsidRPr="00F86A62" w:rsidRDefault="005734C4" w:rsidP="000A46E8">
      <w:pPr>
        <w:spacing w:line="240" w:lineRule="auto"/>
        <w:contextualSpacing/>
      </w:pPr>
      <w:r w:rsidRPr="00F86A62">
        <w:t>Juicing for the New Year</w:t>
      </w:r>
    </w:p>
    <w:p w14:paraId="4ED5A27D" w14:textId="77777777" w:rsidR="005734C4" w:rsidRPr="00F86A62" w:rsidRDefault="005734C4" w:rsidP="000A46E8">
      <w:pPr>
        <w:spacing w:line="240" w:lineRule="auto"/>
        <w:contextualSpacing/>
      </w:pPr>
      <w:r w:rsidRPr="00F86A62">
        <w:t>Tuesday, Jan 9</w:t>
      </w:r>
    </w:p>
    <w:p w14:paraId="74C774CA" w14:textId="77777777" w:rsidR="005734C4" w:rsidRPr="00F86A62" w:rsidRDefault="005734C4" w:rsidP="000A46E8">
      <w:pPr>
        <w:spacing w:line="240" w:lineRule="auto"/>
        <w:contextualSpacing/>
      </w:pPr>
      <w:r w:rsidRPr="00F86A62">
        <w:t>5:30 PM</w:t>
      </w:r>
    </w:p>
    <w:p w14:paraId="22D8725B" w14:textId="77777777" w:rsidR="005734C4" w:rsidRPr="00F86A62" w:rsidRDefault="005734C4" w:rsidP="000A46E8">
      <w:pPr>
        <w:spacing w:line="240" w:lineRule="auto"/>
        <w:contextualSpacing/>
      </w:pPr>
      <w:r w:rsidRPr="00F86A62">
        <w:t>Juicing is one of the fastest, most convenient ways to maximize your daily nutrient intake. Join Inner-G Juice at the Bellevue Library to learn recipes and tricks that make juicing easy on your time, your budget, and your body. Samples provided!</w:t>
      </w:r>
    </w:p>
    <w:p w14:paraId="64A7C208" w14:textId="77777777" w:rsidR="005734C4" w:rsidRPr="00F86A62" w:rsidRDefault="005734C4" w:rsidP="000A46E8">
      <w:pPr>
        <w:spacing w:line="240" w:lineRule="auto"/>
        <w:contextualSpacing/>
      </w:pPr>
    </w:p>
    <w:p w14:paraId="12CB96DC" w14:textId="77777777" w:rsidR="005734C4" w:rsidRPr="00F86A62" w:rsidRDefault="005734C4" w:rsidP="000A46E8">
      <w:pPr>
        <w:spacing w:line="240" w:lineRule="auto"/>
        <w:contextualSpacing/>
      </w:pPr>
      <w:r w:rsidRPr="00F86A62">
        <w:t>Understanding Sugar So You Can Kick the Habit</w:t>
      </w:r>
    </w:p>
    <w:p w14:paraId="27672341" w14:textId="77777777" w:rsidR="005734C4" w:rsidRPr="00F86A62" w:rsidRDefault="005734C4" w:rsidP="000A46E8">
      <w:pPr>
        <w:spacing w:line="240" w:lineRule="auto"/>
        <w:contextualSpacing/>
      </w:pPr>
      <w:r w:rsidRPr="00F86A62">
        <w:t>Saturday, Jan 13</w:t>
      </w:r>
    </w:p>
    <w:p w14:paraId="3AC04A55" w14:textId="77777777" w:rsidR="005734C4" w:rsidRPr="00F86A62" w:rsidRDefault="005734C4" w:rsidP="000A46E8">
      <w:pPr>
        <w:spacing w:line="240" w:lineRule="auto"/>
        <w:contextualSpacing/>
      </w:pPr>
      <w:r w:rsidRPr="00F86A62">
        <w:lastRenderedPageBreak/>
        <w:t>10:30 AM</w:t>
      </w:r>
    </w:p>
    <w:p w14:paraId="7DF070EC" w14:textId="77777777" w:rsidR="005734C4" w:rsidRPr="00F86A62" w:rsidRDefault="005734C4" w:rsidP="000A46E8">
      <w:pPr>
        <w:spacing w:line="240" w:lineRule="auto"/>
        <w:contextualSpacing/>
      </w:pPr>
      <w:r w:rsidRPr="00F86A62">
        <w:t>Have you ever noticed how you feel worse after a sugar crash, or experience problems like dull skin, headaches, elevated stress levels, poor sleep, or weight gain? Join wellness coach Amber Robertson for a workshop about how to manage your sugar cravings without giving up sweets. Rather than denying your sweet tooth, learn how to understand your cravings, discover what sugar is doing to your body, and find creative ways to appease your appetite with healthier sweet options.</w:t>
      </w:r>
    </w:p>
    <w:p w14:paraId="0C2909F8" w14:textId="77777777" w:rsidR="005734C4" w:rsidRPr="00F86A62" w:rsidRDefault="005734C4" w:rsidP="000A46E8">
      <w:pPr>
        <w:spacing w:line="240" w:lineRule="auto"/>
        <w:contextualSpacing/>
      </w:pPr>
    </w:p>
    <w:p w14:paraId="1D7028DE" w14:textId="77777777" w:rsidR="005734C4" w:rsidRPr="00F86A62" w:rsidRDefault="005734C4" w:rsidP="000A46E8">
      <w:pPr>
        <w:spacing w:line="240" w:lineRule="auto"/>
        <w:contextualSpacing/>
      </w:pPr>
      <w:r w:rsidRPr="00F86A62">
        <w:t>Bellevue Swap Party</w:t>
      </w:r>
    </w:p>
    <w:p w14:paraId="72DC81D8" w14:textId="77777777" w:rsidR="005734C4" w:rsidRPr="00F86A62" w:rsidRDefault="005734C4" w:rsidP="000A46E8">
      <w:pPr>
        <w:spacing w:line="240" w:lineRule="auto"/>
        <w:contextualSpacing/>
      </w:pPr>
      <w:r w:rsidRPr="00F86A62">
        <w:t>Saturday, Feb 10</w:t>
      </w:r>
    </w:p>
    <w:p w14:paraId="106E3A53" w14:textId="7220FF93" w:rsidR="005734C4" w:rsidRPr="00F86A62" w:rsidRDefault="005734C4" w:rsidP="000A46E8">
      <w:pPr>
        <w:spacing w:line="240" w:lineRule="auto"/>
        <w:contextualSpacing/>
      </w:pPr>
      <w:r w:rsidRPr="00F86A62">
        <w:t>12:00 PM</w:t>
      </w:r>
      <w:r w:rsidR="006651E7">
        <w:t xml:space="preserve"> – 4:00 PM</w:t>
      </w:r>
    </w:p>
    <w:p w14:paraId="3ED2D0C3" w14:textId="29ABA034" w:rsidR="005734C4" w:rsidRPr="00F86A62" w:rsidRDefault="005734C4" w:rsidP="000A46E8">
      <w:pPr>
        <w:spacing w:line="240" w:lineRule="auto"/>
        <w:contextualSpacing/>
      </w:pPr>
      <w:r w:rsidRPr="00F86A62">
        <w:t>Was your New Year's resolution to clean out, organize, and streamline your home? Are you looking to update your wardrobe or home without spending money? Out with the</w:t>
      </w:r>
      <w:r w:rsidR="006651E7">
        <w:t xml:space="preserve"> old and in with the new-to-you. </w:t>
      </w:r>
    </w:p>
    <w:p w14:paraId="3193A64B" w14:textId="4A43A0C2" w:rsidR="005734C4" w:rsidRPr="00F86A62" w:rsidRDefault="005734C4" w:rsidP="000A46E8">
      <w:pPr>
        <w:spacing w:line="240" w:lineRule="auto"/>
        <w:contextualSpacing/>
      </w:pPr>
      <w:r w:rsidRPr="00F86A62">
        <w:t>Bring your clean, gently used clothing, small housewares, and children's toys to share with the community. Bring a tote bag for your new finds. All items will be free. Everything left at the end of the swap will be donated to Goodwill.</w:t>
      </w:r>
      <w:r w:rsidR="006651E7">
        <w:t xml:space="preserve"> </w:t>
      </w:r>
      <w:r w:rsidRPr="00F86A62">
        <w:t>Clothing must be clean and in good condition. All types and sizes are welcome. Housewares and toys must be clean and in working condition with all components.</w:t>
      </w:r>
    </w:p>
    <w:p w14:paraId="085F5C2C" w14:textId="77777777" w:rsidR="005734C4" w:rsidRPr="00F86A62" w:rsidRDefault="005734C4" w:rsidP="000A46E8">
      <w:pPr>
        <w:spacing w:line="240" w:lineRule="auto"/>
        <w:contextualSpacing/>
      </w:pPr>
    </w:p>
    <w:p w14:paraId="4D5FBE0E" w14:textId="77777777" w:rsidR="005734C4" w:rsidRPr="00F86A62" w:rsidRDefault="005734C4" w:rsidP="000A46E8">
      <w:pPr>
        <w:spacing w:line="240" w:lineRule="auto"/>
        <w:contextualSpacing/>
      </w:pPr>
      <w:r w:rsidRPr="00F86A62">
        <w:t>BORDEAUX</w:t>
      </w:r>
    </w:p>
    <w:p w14:paraId="6D0AF028" w14:textId="77777777" w:rsidR="005734C4" w:rsidRPr="00F86A62" w:rsidRDefault="005734C4" w:rsidP="000A46E8">
      <w:pPr>
        <w:spacing w:line="240" w:lineRule="auto"/>
        <w:contextualSpacing/>
      </w:pPr>
    </w:p>
    <w:p w14:paraId="57AC1CE6" w14:textId="77777777" w:rsidR="005734C4" w:rsidRPr="00F86A62" w:rsidRDefault="005734C4" w:rsidP="000A46E8">
      <w:pPr>
        <w:spacing w:line="240" w:lineRule="auto"/>
        <w:contextualSpacing/>
      </w:pPr>
      <w:r w:rsidRPr="00F86A62">
        <w:t>CHILDREN</w:t>
      </w:r>
    </w:p>
    <w:p w14:paraId="00DD92D4" w14:textId="77777777" w:rsidR="005734C4" w:rsidRPr="00F86A62" w:rsidRDefault="005734C4" w:rsidP="000A46E8">
      <w:pPr>
        <w:spacing w:line="240" w:lineRule="auto"/>
        <w:contextualSpacing/>
      </w:pPr>
      <w:r w:rsidRPr="00F86A62">
        <w:t>Twilight Story Time</w:t>
      </w:r>
    </w:p>
    <w:p w14:paraId="4F567860" w14:textId="77777777" w:rsidR="005734C4" w:rsidRPr="00F86A62" w:rsidRDefault="005734C4" w:rsidP="000A46E8">
      <w:pPr>
        <w:spacing w:line="240" w:lineRule="auto"/>
        <w:contextualSpacing/>
      </w:pPr>
      <w:r w:rsidRPr="00F86A62">
        <w:t>Every Tuesday</w:t>
      </w:r>
    </w:p>
    <w:p w14:paraId="4354DEE8" w14:textId="77777777" w:rsidR="005734C4" w:rsidRPr="00F86A62" w:rsidRDefault="005734C4" w:rsidP="000A46E8">
      <w:pPr>
        <w:spacing w:line="240" w:lineRule="auto"/>
        <w:contextualSpacing/>
      </w:pPr>
      <w:r w:rsidRPr="00F86A62">
        <w:t>6:00 PM</w:t>
      </w:r>
    </w:p>
    <w:p w14:paraId="29F83C08" w14:textId="77777777" w:rsidR="005734C4" w:rsidRPr="00F86A62" w:rsidRDefault="005734C4" w:rsidP="000A46E8">
      <w:pPr>
        <w:spacing w:line="240" w:lineRule="auto"/>
        <w:contextualSpacing/>
      </w:pPr>
      <w:r w:rsidRPr="00F86A62">
        <w:t>A fun family evening filled with stories and crafts. For families with children ages 5-10, but all are welcome.</w:t>
      </w:r>
    </w:p>
    <w:p w14:paraId="3323B8E7" w14:textId="77777777" w:rsidR="005734C4" w:rsidRPr="00F86A62" w:rsidRDefault="005734C4" w:rsidP="000A46E8">
      <w:pPr>
        <w:spacing w:line="240" w:lineRule="auto"/>
        <w:contextualSpacing/>
      </w:pPr>
    </w:p>
    <w:p w14:paraId="7C794005" w14:textId="77777777" w:rsidR="005734C4" w:rsidRPr="00F86A62" w:rsidRDefault="005734C4" w:rsidP="000A46E8">
      <w:pPr>
        <w:spacing w:line="240" w:lineRule="auto"/>
        <w:contextualSpacing/>
      </w:pPr>
      <w:r w:rsidRPr="00F86A62">
        <w:t>Preschool Story Time</w:t>
      </w:r>
    </w:p>
    <w:p w14:paraId="5299F24E" w14:textId="77777777" w:rsidR="005734C4" w:rsidRPr="00F86A62" w:rsidRDefault="005734C4" w:rsidP="000A46E8">
      <w:pPr>
        <w:spacing w:line="240" w:lineRule="auto"/>
        <w:contextualSpacing/>
      </w:pPr>
      <w:r w:rsidRPr="00F86A62">
        <w:t>Every Tuesday</w:t>
      </w:r>
    </w:p>
    <w:p w14:paraId="76F18927" w14:textId="77777777" w:rsidR="005734C4" w:rsidRPr="00F86A62" w:rsidRDefault="005734C4" w:rsidP="000A46E8">
      <w:pPr>
        <w:spacing w:line="240" w:lineRule="auto"/>
        <w:contextualSpacing/>
      </w:pPr>
      <w:r w:rsidRPr="00F86A62">
        <w:t>10:30 AM</w:t>
      </w:r>
    </w:p>
    <w:p w14:paraId="2B278FCF" w14:textId="77777777" w:rsidR="005734C4" w:rsidRPr="00F86A62" w:rsidRDefault="005734C4" w:rsidP="000A46E8">
      <w:pPr>
        <w:spacing w:line="240" w:lineRule="auto"/>
        <w:contextualSpacing/>
      </w:pPr>
      <w:r w:rsidRPr="00F86A62">
        <w:t>Join us for stories, songs, and crafts. For ages 3-5.</w:t>
      </w:r>
    </w:p>
    <w:p w14:paraId="71126F3C" w14:textId="77777777" w:rsidR="000A46E8" w:rsidRPr="00F86A62" w:rsidRDefault="000A46E8" w:rsidP="000A46E8">
      <w:pPr>
        <w:spacing w:line="240" w:lineRule="auto"/>
        <w:contextualSpacing/>
      </w:pPr>
    </w:p>
    <w:p w14:paraId="27C4CEBE" w14:textId="77777777" w:rsidR="005734C4" w:rsidRPr="00F86A62" w:rsidRDefault="005734C4" w:rsidP="000A46E8">
      <w:pPr>
        <w:spacing w:line="240" w:lineRule="auto"/>
        <w:contextualSpacing/>
      </w:pPr>
      <w:r w:rsidRPr="00F86A62">
        <w:t>After School Movies</w:t>
      </w:r>
    </w:p>
    <w:p w14:paraId="443C20FF" w14:textId="77777777" w:rsidR="005734C4" w:rsidRPr="00F86A62" w:rsidRDefault="005734C4" w:rsidP="000A46E8">
      <w:pPr>
        <w:spacing w:line="240" w:lineRule="auto"/>
        <w:contextualSpacing/>
      </w:pPr>
      <w:r w:rsidRPr="00F86A62">
        <w:t>Every 1st and 3rd Thursday</w:t>
      </w:r>
    </w:p>
    <w:p w14:paraId="51CAA589" w14:textId="71B59775" w:rsidR="005734C4" w:rsidRPr="00F86A62" w:rsidRDefault="005734C4" w:rsidP="000A46E8">
      <w:pPr>
        <w:spacing w:line="240" w:lineRule="auto"/>
        <w:contextualSpacing/>
      </w:pPr>
      <w:r w:rsidRPr="00F86A62">
        <w:t>6:00 PM</w:t>
      </w:r>
      <w:r w:rsidR="003115E7">
        <w:tab/>
      </w:r>
    </w:p>
    <w:p w14:paraId="663D5CDF" w14:textId="76F9AF06" w:rsidR="005734C4" w:rsidRPr="00F86A62" w:rsidRDefault="005734C4" w:rsidP="000A46E8">
      <w:pPr>
        <w:spacing w:line="240" w:lineRule="auto"/>
        <w:contextualSpacing/>
      </w:pPr>
      <w:r w:rsidRPr="00F86A62">
        <w:t>Enjoy a family movie at the library. Movie snacks provided.</w:t>
      </w:r>
      <w:r w:rsidR="006651E7">
        <w:t xml:space="preserve"> </w:t>
      </w:r>
      <w:proofErr w:type="gramStart"/>
      <w:r w:rsidR="006651E7">
        <w:t>For ages 5-12.</w:t>
      </w:r>
      <w:proofErr w:type="gramEnd"/>
      <w:r w:rsidR="006651E7">
        <w:t xml:space="preserve"> </w:t>
      </w:r>
      <w:proofErr w:type="gramStart"/>
      <w:r w:rsidR="006651E7">
        <w:t>Families</w:t>
      </w:r>
      <w:proofErr w:type="gramEnd"/>
      <w:r w:rsidR="006651E7">
        <w:t xml:space="preserve"> welcome. </w:t>
      </w:r>
    </w:p>
    <w:p w14:paraId="6B424F93" w14:textId="77777777" w:rsidR="000A46E8" w:rsidRDefault="000A46E8" w:rsidP="000A46E8">
      <w:pPr>
        <w:spacing w:line="240" w:lineRule="auto"/>
        <w:contextualSpacing/>
      </w:pPr>
    </w:p>
    <w:p w14:paraId="604A2054" w14:textId="77777777" w:rsidR="00F22B39" w:rsidRDefault="00F22B39" w:rsidP="00F22B39">
      <w:pPr>
        <w:spacing w:line="240" w:lineRule="auto"/>
        <w:contextualSpacing/>
      </w:pPr>
      <w:r>
        <w:t>Holiday Party with Mrs. Claus and Santa</w:t>
      </w:r>
    </w:p>
    <w:p w14:paraId="16C7147B" w14:textId="77777777" w:rsidR="00F22B39" w:rsidRDefault="00F22B39" w:rsidP="00F22B39">
      <w:pPr>
        <w:spacing w:line="240" w:lineRule="auto"/>
        <w:contextualSpacing/>
      </w:pPr>
      <w:r>
        <w:t>Saturday, Dec 9</w:t>
      </w:r>
    </w:p>
    <w:p w14:paraId="6E695D9D" w14:textId="77777777" w:rsidR="00F22B39" w:rsidRDefault="00F22B39" w:rsidP="00F22B39">
      <w:pPr>
        <w:spacing w:line="240" w:lineRule="auto"/>
        <w:contextualSpacing/>
      </w:pPr>
      <w:r>
        <w:t>2:00 PM - 3:00 PM</w:t>
      </w:r>
    </w:p>
    <w:p w14:paraId="4DB516F0" w14:textId="7DDB8B48" w:rsidR="006651E7" w:rsidRDefault="00F22B39" w:rsidP="000A46E8">
      <w:pPr>
        <w:spacing w:line="240" w:lineRule="auto"/>
        <w:contextualSpacing/>
      </w:pPr>
      <w:r>
        <w:t>Make your holiday memories extra special this year. Come see Mrs. Claus entertain with balloon animals, face painting, games, and general silliness. Cookies and punch will be provided. Santa will visit with children and be available for pictures.</w:t>
      </w:r>
    </w:p>
    <w:p w14:paraId="63BC6680" w14:textId="77777777" w:rsidR="006651E7" w:rsidRPr="00F86A62" w:rsidRDefault="006651E7" w:rsidP="000A46E8">
      <w:pPr>
        <w:spacing w:line="240" w:lineRule="auto"/>
        <w:contextualSpacing/>
      </w:pPr>
    </w:p>
    <w:p w14:paraId="5B20CAA0" w14:textId="77777777" w:rsidR="005734C4" w:rsidRPr="00F86A62" w:rsidRDefault="005734C4" w:rsidP="000A46E8">
      <w:pPr>
        <w:spacing w:line="240" w:lineRule="auto"/>
        <w:contextualSpacing/>
      </w:pPr>
      <w:r w:rsidRPr="00F86A62">
        <w:t>Hunger Awareness Story Time: Bear Wants More</w:t>
      </w:r>
    </w:p>
    <w:p w14:paraId="140A4062" w14:textId="77777777" w:rsidR="005734C4" w:rsidRPr="00F86A62" w:rsidRDefault="005734C4" w:rsidP="000A46E8">
      <w:pPr>
        <w:spacing w:line="240" w:lineRule="auto"/>
        <w:contextualSpacing/>
      </w:pPr>
      <w:r w:rsidRPr="00F86A62">
        <w:t>Tuesday, Jan 16</w:t>
      </w:r>
    </w:p>
    <w:p w14:paraId="6854A46D" w14:textId="77777777" w:rsidR="005734C4" w:rsidRPr="00F86A62" w:rsidRDefault="005734C4" w:rsidP="000A46E8">
      <w:pPr>
        <w:spacing w:line="240" w:lineRule="auto"/>
        <w:contextualSpacing/>
      </w:pPr>
      <w:r w:rsidRPr="00F86A62">
        <w:t>10:30 AM</w:t>
      </w:r>
    </w:p>
    <w:p w14:paraId="1234C59D" w14:textId="77777777" w:rsidR="005734C4" w:rsidRPr="00F86A62" w:rsidRDefault="005734C4" w:rsidP="000A46E8">
      <w:pPr>
        <w:spacing w:line="240" w:lineRule="auto"/>
        <w:contextualSpacing/>
      </w:pPr>
      <w:r w:rsidRPr="00F86A62">
        <w:lastRenderedPageBreak/>
        <w:t>Did you know January is Hunger Awareness Month at the Library? Join us for a story time and craft based on Bear Wants More by Karma Wilson. When springtime comes, Bear wakes up very hungry and thin! Bear's friends help him to finally satisfy his HUGE hunger in a most surprising way. For ages 3-8.</w:t>
      </w:r>
    </w:p>
    <w:p w14:paraId="0D8DCD9D" w14:textId="77777777" w:rsidR="005734C4" w:rsidRPr="00F86A62" w:rsidRDefault="005734C4" w:rsidP="000A46E8">
      <w:pPr>
        <w:spacing w:line="240" w:lineRule="auto"/>
        <w:contextualSpacing/>
      </w:pPr>
    </w:p>
    <w:p w14:paraId="1415AEA5" w14:textId="77777777" w:rsidR="005734C4" w:rsidRPr="00F86A62" w:rsidRDefault="005734C4" w:rsidP="000A46E8">
      <w:pPr>
        <w:spacing w:line="240" w:lineRule="auto"/>
        <w:contextualSpacing/>
      </w:pPr>
      <w:proofErr w:type="spellStart"/>
      <w:r w:rsidRPr="00F86A62">
        <w:t>Mufaro's</w:t>
      </w:r>
      <w:proofErr w:type="spellEnd"/>
      <w:r w:rsidRPr="00F86A62">
        <w:t xml:space="preserve"> Beautiful Daughter: An African Tale, with Michael </w:t>
      </w:r>
      <w:proofErr w:type="spellStart"/>
      <w:r w:rsidRPr="00F86A62">
        <w:t>Mclendon</w:t>
      </w:r>
      <w:proofErr w:type="spellEnd"/>
    </w:p>
    <w:p w14:paraId="1ED9A2AC" w14:textId="77777777" w:rsidR="005734C4" w:rsidRPr="00F86A62" w:rsidRDefault="005734C4" w:rsidP="000A46E8">
      <w:pPr>
        <w:spacing w:line="240" w:lineRule="auto"/>
        <w:contextualSpacing/>
      </w:pPr>
      <w:r w:rsidRPr="00F86A62">
        <w:t>Tuesday, Feb 13</w:t>
      </w:r>
    </w:p>
    <w:p w14:paraId="1E4252D7" w14:textId="77777777" w:rsidR="005734C4" w:rsidRPr="00F86A62" w:rsidRDefault="005734C4" w:rsidP="000A46E8">
      <w:pPr>
        <w:spacing w:line="240" w:lineRule="auto"/>
        <w:contextualSpacing/>
      </w:pPr>
      <w:r w:rsidRPr="00F86A62">
        <w:t>10:30 AM</w:t>
      </w:r>
    </w:p>
    <w:p w14:paraId="7170B7FA" w14:textId="77777777" w:rsidR="005734C4" w:rsidRPr="00F86A62" w:rsidRDefault="005734C4" w:rsidP="000A46E8">
      <w:pPr>
        <w:spacing w:line="240" w:lineRule="auto"/>
        <w:contextualSpacing/>
      </w:pPr>
      <w:r w:rsidRPr="00F86A62">
        <w:t xml:space="preserve">Hear the story of spiteful </w:t>
      </w:r>
      <w:proofErr w:type="spellStart"/>
      <w:r w:rsidRPr="00F86A62">
        <w:t>Manyara</w:t>
      </w:r>
      <w:proofErr w:type="spellEnd"/>
      <w:r w:rsidRPr="00F86A62">
        <w:t xml:space="preserve"> and considerate </w:t>
      </w:r>
      <w:proofErr w:type="spellStart"/>
      <w:r w:rsidRPr="00F86A62">
        <w:t>Nyasha</w:t>
      </w:r>
      <w:proofErr w:type="spellEnd"/>
      <w:r w:rsidRPr="00F86A62">
        <w:t xml:space="preserve"> as a professional storyteller performs this African tale that evokes the Cinderella story we all know and love. For ages 3-8.</w:t>
      </w:r>
    </w:p>
    <w:p w14:paraId="0C4EE2AA" w14:textId="77777777" w:rsidR="005734C4" w:rsidRPr="00F86A62" w:rsidRDefault="005734C4" w:rsidP="000A46E8">
      <w:pPr>
        <w:spacing w:line="240" w:lineRule="auto"/>
        <w:contextualSpacing/>
      </w:pPr>
    </w:p>
    <w:p w14:paraId="495A5C83" w14:textId="77777777" w:rsidR="005734C4" w:rsidRPr="00F86A62" w:rsidRDefault="005734C4" w:rsidP="000A46E8">
      <w:pPr>
        <w:spacing w:line="240" w:lineRule="auto"/>
        <w:contextualSpacing/>
      </w:pPr>
      <w:r w:rsidRPr="00F86A62">
        <w:t xml:space="preserve">Puppet Truck presents: </w:t>
      </w:r>
      <w:proofErr w:type="spellStart"/>
      <w:r w:rsidRPr="00F86A62">
        <w:t>Anansi</w:t>
      </w:r>
      <w:proofErr w:type="spellEnd"/>
      <w:r w:rsidRPr="00F86A62">
        <w:t xml:space="preserve"> the Spider</w:t>
      </w:r>
    </w:p>
    <w:p w14:paraId="2A9BF5BE" w14:textId="77777777" w:rsidR="005734C4" w:rsidRPr="00F86A62" w:rsidRDefault="005734C4" w:rsidP="000A46E8">
      <w:pPr>
        <w:spacing w:line="240" w:lineRule="auto"/>
        <w:contextualSpacing/>
      </w:pPr>
      <w:r w:rsidRPr="00F86A62">
        <w:t>Monday, Feb 26</w:t>
      </w:r>
    </w:p>
    <w:p w14:paraId="3C2F3FEF" w14:textId="77777777" w:rsidR="005734C4" w:rsidRPr="00F86A62" w:rsidRDefault="005734C4" w:rsidP="000A46E8">
      <w:pPr>
        <w:spacing w:line="240" w:lineRule="auto"/>
        <w:contextualSpacing/>
      </w:pPr>
      <w:r w:rsidRPr="00F86A62">
        <w:t>10:30 AM</w:t>
      </w:r>
    </w:p>
    <w:p w14:paraId="7BB4795B" w14:textId="77777777" w:rsidR="005734C4" w:rsidRPr="00F86A62" w:rsidRDefault="005734C4" w:rsidP="000A46E8">
      <w:pPr>
        <w:spacing w:line="240" w:lineRule="auto"/>
        <w:contextualSpacing/>
      </w:pPr>
      <w:r w:rsidRPr="00F86A62">
        <w:t>This colorful marionette and hand-and-rod puppet play is based on African tales of a tricky spider who uses his cleverness to achieve his wishes. The Wood and Strings Puppet Company created the show's beautiful marionettes especially for the Library, while our very own Wishing Chair Productions created the hand-and-rod puppets and all other aspects of the show. For grades pre-K-5, but all are welcome.</w:t>
      </w:r>
    </w:p>
    <w:p w14:paraId="55A0877A" w14:textId="77777777" w:rsidR="005734C4" w:rsidRPr="00F86A62" w:rsidRDefault="005734C4" w:rsidP="000A46E8">
      <w:pPr>
        <w:spacing w:line="240" w:lineRule="auto"/>
        <w:contextualSpacing/>
      </w:pPr>
    </w:p>
    <w:p w14:paraId="0A7A310F" w14:textId="77777777" w:rsidR="005734C4" w:rsidRPr="00F86A62" w:rsidRDefault="005734C4" w:rsidP="000A46E8">
      <w:pPr>
        <w:spacing w:line="240" w:lineRule="auto"/>
        <w:contextualSpacing/>
      </w:pPr>
      <w:r w:rsidRPr="00F86A62">
        <w:t>TEENS</w:t>
      </w:r>
    </w:p>
    <w:p w14:paraId="0CB8C8D8" w14:textId="77777777" w:rsidR="005734C4" w:rsidRPr="00F86A62" w:rsidRDefault="005734C4" w:rsidP="000A46E8">
      <w:pPr>
        <w:spacing w:line="240" w:lineRule="auto"/>
        <w:contextualSpacing/>
      </w:pPr>
    </w:p>
    <w:p w14:paraId="27FDC962" w14:textId="77777777" w:rsidR="005734C4" w:rsidRPr="00F86A62" w:rsidRDefault="005734C4" w:rsidP="000A46E8">
      <w:pPr>
        <w:spacing w:line="240" w:lineRule="auto"/>
        <w:contextualSpacing/>
      </w:pPr>
      <w:r w:rsidRPr="00F86A62">
        <w:t>Mellow Mondays</w:t>
      </w:r>
    </w:p>
    <w:p w14:paraId="4E236FF2" w14:textId="77777777" w:rsidR="005734C4" w:rsidRPr="00F86A62" w:rsidRDefault="005734C4" w:rsidP="000A46E8">
      <w:pPr>
        <w:spacing w:line="240" w:lineRule="auto"/>
        <w:contextualSpacing/>
      </w:pPr>
      <w:r w:rsidRPr="00F86A62">
        <w:t>Every Monday</w:t>
      </w:r>
    </w:p>
    <w:p w14:paraId="408A6B5C" w14:textId="77777777" w:rsidR="005734C4" w:rsidRPr="00F86A62" w:rsidRDefault="005734C4" w:rsidP="000A46E8">
      <w:pPr>
        <w:spacing w:line="240" w:lineRule="auto"/>
        <w:contextualSpacing/>
      </w:pPr>
      <w:r w:rsidRPr="00F86A62">
        <w:t>3:00 PM</w:t>
      </w:r>
    </w:p>
    <w:p w14:paraId="19457719" w14:textId="77777777" w:rsidR="005734C4" w:rsidRPr="00F86A62" w:rsidRDefault="005734C4" w:rsidP="000A46E8">
      <w:pPr>
        <w:spacing w:line="240" w:lineRule="auto"/>
        <w:contextualSpacing/>
      </w:pPr>
      <w:r w:rsidRPr="00F86A62">
        <w:t>Hang Out, Mess Around, Geek Out and who knows, you might make something in the meantime. For grades 6th-12th.</w:t>
      </w:r>
    </w:p>
    <w:p w14:paraId="18F6C949" w14:textId="77777777" w:rsidR="005734C4" w:rsidRPr="00F86A62" w:rsidRDefault="005734C4" w:rsidP="000A46E8">
      <w:pPr>
        <w:spacing w:line="240" w:lineRule="auto"/>
        <w:contextualSpacing/>
      </w:pPr>
    </w:p>
    <w:p w14:paraId="4E94A8C5" w14:textId="77777777" w:rsidR="005734C4" w:rsidRPr="00F86A62" w:rsidRDefault="005734C4" w:rsidP="000A46E8">
      <w:pPr>
        <w:spacing w:line="240" w:lineRule="auto"/>
        <w:contextualSpacing/>
      </w:pPr>
      <w:r w:rsidRPr="00F86A62">
        <w:t>Homework Help</w:t>
      </w:r>
    </w:p>
    <w:p w14:paraId="381B70B3" w14:textId="77777777" w:rsidR="005734C4" w:rsidRPr="00F86A62" w:rsidRDefault="005734C4" w:rsidP="000A46E8">
      <w:pPr>
        <w:spacing w:line="240" w:lineRule="auto"/>
        <w:contextualSpacing/>
      </w:pPr>
      <w:r w:rsidRPr="00F86A62">
        <w:t>Every Monday, Tuesday, Wednesday, and Thursday</w:t>
      </w:r>
    </w:p>
    <w:p w14:paraId="0FBF426C" w14:textId="77777777" w:rsidR="005734C4" w:rsidRPr="00F86A62" w:rsidRDefault="005734C4" w:rsidP="000A46E8">
      <w:pPr>
        <w:spacing w:line="240" w:lineRule="auto"/>
        <w:contextualSpacing/>
      </w:pPr>
      <w:r w:rsidRPr="00F86A62">
        <w:t>5:00 PM</w:t>
      </w:r>
    </w:p>
    <w:p w14:paraId="3763CFF9" w14:textId="77777777" w:rsidR="005734C4" w:rsidRPr="00F86A62" w:rsidRDefault="005734C4" w:rsidP="000A46E8">
      <w:pPr>
        <w:spacing w:line="240" w:lineRule="auto"/>
        <w:contextualSpacing/>
      </w:pPr>
      <w:r w:rsidRPr="00F86A62">
        <w:t>Academic exploration featuring Ms. Magda and Ms. Shelly, with special appearances by Studio NPL's Mr. and Ms. Megan. For teens in grades 6-12.</w:t>
      </w:r>
    </w:p>
    <w:p w14:paraId="0B2E59C7" w14:textId="77777777" w:rsidR="005734C4" w:rsidRPr="00F86A62" w:rsidRDefault="005734C4" w:rsidP="000A46E8">
      <w:pPr>
        <w:spacing w:line="240" w:lineRule="auto"/>
        <w:contextualSpacing/>
      </w:pPr>
    </w:p>
    <w:p w14:paraId="0C36E45D" w14:textId="77777777" w:rsidR="005734C4" w:rsidRPr="00F86A62" w:rsidRDefault="005734C4" w:rsidP="000A46E8">
      <w:pPr>
        <w:spacing w:line="240" w:lineRule="auto"/>
        <w:contextualSpacing/>
      </w:pPr>
      <w:r w:rsidRPr="00F86A62">
        <w:t>Twisty and Tangible Tuesdays</w:t>
      </w:r>
    </w:p>
    <w:p w14:paraId="30E378B0" w14:textId="77777777" w:rsidR="005734C4" w:rsidRPr="00F86A62" w:rsidRDefault="005734C4" w:rsidP="000A46E8">
      <w:pPr>
        <w:spacing w:line="240" w:lineRule="auto"/>
        <w:contextualSpacing/>
      </w:pPr>
      <w:r w:rsidRPr="00F86A62">
        <w:t>Every Tuesday</w:t>
      </w:r>
    </w:p>
    <w:p w14:paraId="2199B48F" w14:textId="77777777" w:rsidR="005734C4" w:rsidRPr="00F86A62" w:rsidRDefault="005734C4" w:rsidP="000A46E8">
      <w:pPr>
        <w:spacing w:line="240" w:lineRule="auto"/>
        <w:contextualSpacing/>
      </w:pPr>
      <w:r w:rsidRPr="00F86A62">
        <w:t>3:00 PM</w:t>
      </w:r>
    </w:p>
    <w:p w14:paraId="20B08367" w14:textId="77777777" w:rsidR="005734C4" w:rsidRPr="00F86A62" w:rsidRDefault="005734C4" w:rsidP="000A46E8">
      <w:pPr>
        <w:spacing w:line="240" w:lineRule="auto"/>
        <w:contextualSpacing/>
      </w:pPr>
      <w:r w:rsidRPr="00F86A62">
        <w:t>Craft/build/make a thing and take it home. For teens in grades 6-12.</w:t>
      </w:r>
    </w:p>
    <w:p w14:paraId="2EADDBC3" w14:textId="77777777" w:rsidR="005734C4" w:rsidRPr="00F86A62" w:rsidRDefault="005734C4" w:rsidP="000A46E8">
      <w:pPr>
        <w:spacing w:line="240" w:lineRule="auto"/>
        <w:contextualSpacing/>
      </w:pPr>
    </w:p>
    <w:p w14:paraId="5ED49D68" w14:textId="77777777" w:rsidR="005734C4" w:rsidRPr="00F86A62" w:rsidRDefault="005734C4" w:rsidP="000A46E8">
      <w:pPr>
        <w:spacing w:line="240" w:lineRule="auto"/>
        <w:contextualSpacing/>
      </w:pPr>
      <w:r w:rsidRPr="00F86A62">
        <w:t>Willy-Nilly Wednesdays</w:t>
      </w:r>
    </w:p>
    <w:p w14:paraId="1DA78942" w14:textId="77777777" w:rsidR="005734C4" w:rsidRPr="00F86A62" w:rsidRDefault="005734C4" w:rsidP="000A46E8">
      <w:pPr>
        <w:spacing w:line="240" w:lineRule="auto"/>
        <w:contextualSpacing/>
      </w:pPr>
      <w:r w:rsidRPr="00F86A62">
        <w:t>Every Wednesday</w:t>
      </w:r>
    </w:p>
    <w:p w14:paraId="3F4960B9" w14:textId="77777777" w:rsidR="005734C4" w:rsidRPr="00F86A62" w:rsidRDefault="005734C4" w:rsidP="000A46E8">
      <w:pPr>
        <w:spacing w:line="240" w:lineRule="auto"/>
        <w:contextualSpacing/>
      </w:pPr>
      <w:r w:rsidRPr="00F86A62">
        <w:t>3:00 PM</w:t>
      </w:r>
    </w:p>
    <w:p w14:paraId="7D107870" w14:textId="77777777" w:rsidR="005734C4" w:rsidRPr="00F86A62" w:rsidRDefault="005734C4" w:rsidP="000A46E8">
      <w:pPr>
        <w:spacing w:line="240" w:lineRule="auto"/>
        <w:contextualSpacing/>
      </w:pPr>
      <w:r w:rsidRPr="00F86A62">
        <w:t>Stay late and explore the world of STEAM. Yes, it can apply to life out of school! For teens in grades 6-12.</w:t>
      </w:r>
    </w:p>
    <w:p w14:paraId="7BE95BB7" w14:textId="77777777" w:rsidR="005734C4" w:rsidRPr="00F86A62" w:rsidRDefault="005734C4" w:rsidP="000A46E8">
      <w:pPr>
        <w:spacing w:line="240" w:lineRule="auto"/>
        <w:contextualSpacing/>
      </w:pPr>
    </w:p>
    <w:p w14:paraId="42708593" w14:textId="77777777" w:rsidR="005734C4" w:rsidRPr="00F86A62" w:rsidRDefault="005734C4" w:rsidP="000A46E8">
      <w:pPr>
        <w:spacing w:line="240" w:lineRule="auto"/>
        <w:contextualSpacing/>
      </w:pPr>
      <w:r w:rsidRPr="00F86A62">
        <w:t>Beats and Music Production</w:t>
      </w:r>
    </w:p>
    <w:p w14:paraId="71C1293F" w14:textId="77777777" w:rsidR="005734C4" w:rsidRPr="00F86A62" w:rsidRDefault="005734C4" w:rsidP="000A46E8">
      <w:pPr>
        <w:spacing w:line="240" w:lineRule="auto"/>
        <w:contextualSpacing/>
      </w:pPr>
      <w:r w:rsidRPr="00F86A62">
        <w:t>Every 1st Thursday</w:t>
      </w:r>
    </w:p>
    <w:p w14:paraId="1A5855B8" w14:textId="77777777" w:rsidR="005734C4" w:rsidRPr="00F86A62" w:rsidRDefault="005734C4" w:rsidP="000A46E8">
      <w:pPr>
        <w:spacing w:line="240" w:lineRule="auto"/>
        <w:contextualSpacing/>
      </w:pPr>
      <w:r w:rsidRPr="00F86A62">
        <w:t>4:15 PM</w:t>
      </w:r>
    </w:p>
    <w:p w14:paraId="49DD22D3" w14:textId="77777777" w:rsidR="005734C4" w:rsidRPr="00F86A62" w:rsidRDefault="005734C4" w:rsidP="000A46E8">
      <w:pPr>
        <w:spacing w:line="240" w:lineRule="auto"/>
        <w:contextualSpacing/>
      </w:pPr>
      <w:r w:rsidRPr="00F86A62">
        <w:t>Teen producers of all levels, including songwriters, singers, and rappers who are interested in producing their own music, learn how to make beats and music tracks using Logic Pro. For teens in grades 6-12.</w:t>
      </w:r>
    </w:p>
    <w:p w14:paraId="438DCE38" w14:textId="77777777" w:rsidR="005734C4" w:rsidRPr="00F86A62" w:rsidRDefault="005734C4" w:rsidP="000A46E8">
      <w:pPr>
        <w:spacing w:line="240" w:lineRule="auto"/>
        <w:contextualSpacing/>
      </w:pPr>
    </w:p>
    <w:p w14:paraId="322D24D1" w14:textId="77777777" w:rsidR="005734C4" w:rsidRPr="00F86A62" w:rsidRDefault="005734C4" w:rsidP="000A46E8">
      <w:pPr>
        <w:spacing w:line="240" w:lineRule="auto"/>
        <w:contextualSpacing/>
      </w:pPr>
      <w:r w:rsidRPr="00F86A62">
        <w:lastRenderedPageBreak/>
        <w:t>Television and Tabletop Thursdays</w:t>
      </w:r>
    </w:p>
    <w:p w14:paraId="08EA440A" w14:textId="77777777" w:rsidR="005734C4" w:rsidRPr="00F86A62" w:rsidRDefault="005734C4" w:rsidP="000A46E8">
      <w:pPr>
        <w:spacing w:line="240" w:lineRule="auto"/>
        <w:contextualSpacing/>
      </w:pPr>
      <w:r w:rsidRPr="00F86A62">
        <w:t>Every Thursday</w:t>
      </w:r>
    </w:p>
    <w:p w14:paraId="1E40EC81" w14:textId="7F0FC72E" w:rsidR="005734C4" w:rsidRPr="00F86A62" w:rsidRDefault="005734C4" w:rsidP="000A46E8">
      <w:pPr>
        <w:spacing w:line="240" w:lineRule="auto"/>
        <w:contextualSpacing/>
      </w:pPr>
      <w:r w:rsidRPr="00F86A62">
        <w:t>3:00 PM</w:t>
      </w:r>
      <w:r w:rsidR="00D90C45">
        <w:t xml:space="preserve"> – 7:00 PM</w:t>
      </w:r>
    </w:p>
    <w:p w14:paraId="3BBDE588" w14:textId="77777777" w:rsidR="005734C4" w:rsidRPr="00F86A62" w:rsidRDefault="005734C4" w:rsidP="000A46E8">
      <w:pPr>
        <w:spacing w:line="240" w:lineRule="auto"/>
        <w:contextualSpacing/>
      </w:pPr>
      <w:r w:rsidRPr="00F86A62">
        <w:t>Whether it's playing the Xbox or pulling out all of the board games, bring your friends to geek out over your particular passion. For teens in grades 6-12.</w:t>
      </w:r>
    </w:p>
    <w:p w14:paraId="7F1B75FC" w14:textId="77777777" w:rsidR="005734C4" w:rsidRDefault="005734C4" w:rsidP="000A46E8">
      <w:pPr>
        <w:spacing w:line="240" w:lineRule="auto"/>
        <w:contextualSpacing/>
      </w:pPr>
    </w:p>
    <w:p w14:paraId="0E62F642" w14:textId="77777777" w:rsidR="00D90C45" w:rsidRDefault="00D90C45" w:rsidP="00D90C45">
      <w:pPr>
        <w:spacing w:line="240" w:lineRule="auto"/>
        <w:contextualSpacing/>
      </w:pPr>
      <w:r>
        <w:t>Tasty Treats and Tall Tales</w:t>
      </w:r>
    </w:p>
    <w:p w14:paraId="058E06B1" w14:textId="77777777" w:rsidR="00D90C45" w:rsidRDefault="00D90C45" w:rsidP="00D90C45">
      <w:pPr>
        <w:spacing w:line="240" w:lineRule="auto"/>
        <w:contextualSpacing/>
      </w:pPr>
      <w:r>
        <w:t>Saturday, Dec 2</w:t>
      </w:r>
    </w:p>
    <w:p w14:paraId="34A35712" w14:textId="77777777" w:rsidR="00D90C45" w:rsidRDefault="00D90C45" w:rsidP="00D90C45">
      <w:pPr>
        <w:spacing w:line="240" w:lineRule="auto"/>
        <w:contextualSpacing/>
      </w:pPr>
      <w:r>
        <w:t>2:00 PM - 3:00 PM</w:t>
      </w:r>
    </w:p>
    <w:p w14:paraId="79500BCD" w14:textId="0EE1B581" w:rsidR="00D90C45" w:rsidRDefault="00D90C45" w:rsidP="00D90C45">
      <w:pPr>
        <w:spacing w:line="240" w:lineRule="auto"/>
        <w:contextualSpacing/>
      </w:pPr>
      <w:r>
        <w:t xml:space="preserve">Enjoy a snack and hear a short story meant for the ears of an older audience. </w:t>
      </w:r>
      <w:proofErr w:type="gramStart"/>
      <w:r>
        <w:t>For teens in grades 6-12.</w:t>
      </w:r>
      <w:proofErr w:type="gramEnd"/>
    </w:p>
    <w:p w14:paraId="3C24F25F" w14:textId="77777777" w:rsidR="00D90C45" w:rsidRDefault="00D90C45" w:rsidP="00D90C45">
      <w:pPr>
        <w:spacing w:line="240" w:lineRule="auto"/>
        <w:contextualSpacing/>
      </w:pPr>
    </w:p>
    <w:p w14:paraId="3B058B23" w14:textId="77777777" w:rsidR="00D90C45" w:rsidRDefault="00D90C45" w:rsidP="00D90C45">
      <w:pPr>
        <w:spacing w:line="240" w:lineRule="auto"/>
        <w:contextualSpacing/>
      </w:pPr>
      <w:r>
        <w:t>Holiday Movie Night: Elf (2003)</w:t>
      </w:r>
    </w:p>
    <w:p w14:paraId="5EB79202" w14:textId="77777777" w:rsidR="00D90C45" w:rsidRDefault="00D90C45" w:rsidP="00D90C45">
      <w:pPr>
        <w:spacing w:line="240" w:lineRule="auto"/>
        <w:contextualSpacing/>
      </w:pPr>
      <w:r>
        <w:t>Monday, Dec 11</w:t>
      </w:r>
    </w:p>
    <w:p w14:paraId="43693DD4" w14:textId="77777777" w:rsidR="00D90C45" w:rsidRDefault="00D90C45" w:rsidP="00D90C45">
      <w:pPr>
        <w:spacing w:line="240" w:lineRule="auto"/>
        <w:contextualSpacing/>
      </w:pPr>
      <w:r>
        <w:t>4:30 PM - 6:30 PM</w:t>
      </w:r>
    </w:p>
    <w:p w14:paraId="03FCDD6C" w14:textId="03943465" w:rsidR="00D90C45" w:rsidRDefault="00D90C45" w:rsidP="00D90C45">
      <w:pPr>
        <w:spacing w:line="240" w:lineRule="auto"/>
        <w:contextualSpacing/>
      </w:pPr>
      <w:r>
        <w:t xml:space="preserve">Will Ferrell stars as Buddy, a regular-sized man who was raised as an elf by Santa Claus. When the news is finally broken to Buddy that he's not a real elf, he decides to head back to his place of birth, New York City, in search of his biological family. 2003. PG. 95 min. </w:t>
      </w:r>
      <w:proofErr w:type="gramStart"/>
      <w:r>
        <w:t>For grades 6-12.</w:t>
      </w:r>
      <w:proofErr w:type="gramEnd"/>
      <w:r>
        <w:tab/>
      </w:r>
    </w:p>
    <w:p w14:paraId="366087FC" w14:textId="77777777" w:rsidR="00D90C45" w:rsidRPr="00F86A62" w:rsidRDefault="00D90C45" w:rsidP="000A46E8">
      <w:pPr>
        <w:spacing w:line="240" w:lineRule="auto"/>
        <w:contextualSpacing/>
      </w:pPr>
    </w:p>
    <w:p w14:paraId="5B8A2DBF" w14:textId="77777777" w:rsidR="005734C4" w:rsidRPr="00F86A62" w:rsidRDefault="005734C4" w:rsidP="000A46E8">
      <w:pPr>
        <w:spacing w:line="240" w:lineRule="auto"/>
        <w:contextualSpacing/>
      </w:pPr>
      <w:r w:rsidRPr="00F86A62">
        <w:t>Hunger Awareness Month Movie Night: The 11th Hour (2007)</w:t>
      </w:r>
    </w:p>
    <w:p w14:paraId="5F09D320" w14:textId="77777777" w:rsidR="005734C4" w:rsidRPr="00F86A62" w:rsidRDefault="005734C4" w:rsidP="000A46E8">
      <w:pPr>
        <w:spacing w:line="240" w:lineRule="auto"/>
        <w:contextualSpacing/>
      </w:pPr>
      <w:r w:rsidRPr="00F86A62">
        <w:t>Monday, Jan 8</w:t>
      </w:r>
    </w:p>
    <w:p w14:paraId="16F54B31" w14:textId="355064CC" w:rsidR="005734C4" w:rsidRPr="00F86A62" w:rsidRDefault="005734C4" w:rsidP="000A46E8">
      <w:pPr>
        <w:spacing w:line="240" w:lineRule="auto"/>
        <w:contextualSpacing/>
      </w:pPr>
      <w:r w:rsidRPr="00F86A62">
        <w:t>4:30 PM</w:t>
      </w:r>
      <w:r w:rsidR="00D90C45">
        <w:t xml:space="preserve"> – 6:30 PM</w:t>
      </w:r>
    </w:p>
    <w:p w14:paraId="5B526519" w14:textId="77777777" w:rsidR="005734C4" w:rsidRPr="00F86A62" w:rsidRDefault="005734C4" w:rsidP="000A46E8">
      <w:pPr>
        <w:spacing w:line="240" w:lineRule="auto"/>
        <w:contextualSpacing/>
      </w:pPr>
      <w:r w:rsidRPr="00F86A62">
        <w:t xml:space="preserve">Leonardo </w:t>
      </w:r>
      <w:proofErr w:type="spellStart"/>
      <w:r w:rsidRPr="00F86A62">
        <w:t>DiCaprio</w:t>
      </w:r>
      <w:proofErr w:type="spellEnd"/>
      <w:r w:rsidRPr="00F86A62">
        <w:t xml:space="preserve"> explores the indelible footprint that humans have left on this planet, and the catastrophic effects of environmental neglect and abuse, and calls for restorative action through a reshaping of human activity. 2007. PG. 132 min. For grades 6-12.</w:t>
      </w:r>
    </w:p>
    <w:p w14:paraId="02FD692C" w14:textId="77777777" w:rsidR="005734C4" w:rsidRPr="00F86A62" w:rsidRDefault="005734C4" w:rsidP="000A46E8">
      <w:pPr>
        <w:spacing w:line="240" w:lineRule="auto"/>
        <w:contextualSpacing/>
      </w:pPr>
    </w:p>
    <w:p w14:paraId="4265D5B5" w14:textId="737A6365" w:rsidR="00023180" w:rsidRPr="00F86A62" w:rsidRDefault="005734C4" w:rsidP="000A46E8">
      <w:pPr>
        <w:spacing w:line="240" w:lineRule="auto"/>
        <w:contextualSpacing/>
      </w:pPr>
      <w:r w:rsidRPr="00F86A62">
        <w:t>Keep MLK's Dream Alive with Y</w:t>
      </w:r>
      <w:r w:rsidR="00E35DCF">
        <w:t>our Own Danny Lyon Style World-C</w:t>
      </w:r>
      <w:r w:rsidRPr="00F86A62">
        <w:t>hanging Art</w:t>
      </w:r>
    </w:p>
    <w:p w14:paraId="120D4F95" w14:textId="57C45100" w:rsidR="005734C4" w:rsidRPr="00F86A62" w:rsidRDefault="005734C4" w:rsidP="000A46E8">
      <w:pPr>
        <w:spacing w:line="240" w:lineRule="auto"/>
        <w:contextualSpacing/>
      </w:pPr>
      <w:r w:rsidRPr="00F86A62">
        <w:t>Tuesday, Jan 9</w:t>
      </w:r>
    </w:p>
    <w:p w14:paraId="23B2C8C5" w14:textId="77777777" w:rsidR="005734C4" w:rsidRPr="00F86A62" w:rsidRDefault="005734C4" w:rsidP="000A46E8">
      <w:pPr>
        <w:spacing w:line="240" w:lineRule="auto"/>
        <w:contextualSpacing/>
      </w:pPr>
      <w:r w:rsidRPr="00F86A62">
        <w:t>4:30 PM</w:t>
      </w:r>
    </w:p>
    <w:p w14:paraId="1CCCE58A" w14:textId="77777777" w:rsidR="005734C4" w:rsidRPr="00F86A62" w:rsidRDefault="005734C4" w:rsidP="000A46E8">
      <w:pPr>
        <w:spacing w:line="240" w:lineRule="auto"/>
        <w:contextualSpacing/>
      </w:pPr>
      <w:r w:rsidRPr="00F86A62">
        <w:t>Photographer and Civil Rights activist Lyon wrote, in 1974: “We dream of works of art and social realism that have the power to change men and transform society.” Brainstorm real solutions how to transform society and make a multi-media piece to inspire others toward progress. For grades 6-12.</w:t>
      </w:r>
    </w:p>
    <w:p w14:paraId="7B8EACE8" w14:textId="77777777" w:rsidR="005734C4" w:rsidRPr="00F86A62" w:rsidRDefault="005734C4" w:rsidP="000A46E8">
      <w:pPr>
        <w:spacing w:line="240" w:lineRule="auto"/>
        <w:contextualSpacing/>
      </w:pPr>
    </w:p>
    <w:p w14:paraId="2B8C2EF4" w14:textId="77777777" w:rsidR="005734C4" w:rsidRPr="00F86A62" w:rsidRDefault="005734C4" w:rsidP="000A46E8">
      <w:pPr>
        <w:spacing w:line="240" w:lineRule="auto"/>
        <w:contextualSpacing/>
      </w:pPr>
      <w:r w:rsidRPr="00F86A62">
        <w:t>Sci-Fi Smoothies</w:t>
      </w:r>
    </w:p>
    <w:p w14:paraId="3BF2050E" w14:textId="77777777" w:rsidR="005734C4" w:rsidRPr="00F86A62" w:rsidRDefault="005734C4" w:rsidP="000A46E8">
      <w:pPr>
        <w:spacing w:line="240" w:lineRule="auto"/>
        <w:contextualSpacing/>
      </w:pPr>
      <w:r w:rsidRPr="00F86A62">
        <w:t>Tuesday, Jan 16</w:t>
      </w:r>
    </w:p>
    <w:p w14:paraId="4EB8CFB0" w14:textId="77777777" w:rsidR="005734C4" w:rsidRPr="00F86A62" w:rsidRDefault="005734C4" w:rsidP="000A46E8">
      <w:pPr>
        <w:spacing w:line="240" w:lineRule="auto"/>
        <w:contextualSpacing/>
      </w:pPr>
      <w:r w:rsidRPr="00F86A62">
        <w:t>4:00 PM</w:t>
      </w:r>
    </w:p>
    <w:p w14:paraId="23047878" w14:textId="2B9E85D1" w:rsidR="005734C4" w:rsidRPr="00F86A62" w:rsidRDefault="005734C4" w:rsidP="000A46E8">
      <w:pPr>
        <w:spacing w:line="240" w:lineRule="auto"/>
        <w:contextualSpacing/>
      </w:pPr>
      <w:r w:rsidRPr="00F86A62">
        <w:t xml:space="preserve">Customize your own smoothie with healthy and delicious ingredients. </w:t>
      </w:r>
      <w:proofErr w:type="gramStart"/>
      <w:r w:rsidRPr="00F86A62">
        <w:t>Learn</w:t>
      </w:r>
      <w:proofErr w:type="gramEnd"/>
      <w:r w:rsidRPr="00F86A62">
        <w:t xml:space="preserve"> about upcoming Fandom Fest and help name the smoothie that will be featured at that event in March!</w:t>
      </w:r>
      <w:r w:rsidR="00E35DCF">
        <w:t xml:space="preserve"> </w:t>
      </w:r>
      <w:proofErr w:type="gramStart"/>
      <w:r w:rsidR="00E35DCF" w:rsidRPr="00F86A62">
        <w:t>For grades 6-12.</w:t>
      </w:r>
      <w:proofErr w:type="gramEnd"/>
    </w:p>
    <w:p w14:paraId="7D8E4BC9" w14:textId="77777777" w:rsidR="005734C4" w:rsidRPr="00F86A62" w:rsidRDefault="005734C4" w:rsidP="000A46E8">
      <w:pPr>
        <w:spacing w:line="240" w:lineRule="auto"/>
        <w:contextualSpacing/>
      </w:pPr>
    </w:p>
    <w:p w14:paraId="56FE6710" w14:textId="77777777" w:rsidR="005734C4" w:rsidRPr="00F86A62" w:rsidRDefault="005734C4" w:rsidP="000A46E8">
      <w:pPr>
        <w:spacing w:line="240" w:lineRule="auto"/>
        <w:contextualSpacing/>
      </w:pPr>
      <w:r w:rsidRPr="00F86A62">
        <w:t>Turnip Green presents Hunger Awareness Month's Make Your Own Snack Bag</w:t>
      </w:r>
    </w:p>
    <w:p w14:paraId="78C4B331" w14:textId="77777777" w:rsidR="005734C4" w:rsidRPr="00F86A62" w:rsidRDefault="005734C4" w:rsidP="000A46E8">
      <w:pPr>
        <w:spacing w:line="240" w:lineRule="auto"/>
        <w:contextualSpacing/>
      </w:pPr>
      <w:r w:rsidRPr="00F86A62">
        <w:t>Monday, Jan 22</w:t>
      </w:r>
    </w:p>
    <w:p w14:paraId="2D1B4B99" w14:textId="77777777" w:rsidR="005734C4" w:rsidRPr="00F86A62" w:rsidRDefault="005734C4" w:rsidP="000A46E8">
      <w:pPr>
        <w:spacing w:line="240" w:lineRule="auto"/>
        <w:contextualSpacing/>
      </w:pPr>
      <w:r w:rsidRPr="00F86A62">
        <w:t>4:30 PM</w:t>
      </w:r>
    </w:p>
    <w:p w14:paraId="0B2FFC89" w14:textId="77777777" w:rsidR="005734C4" w:rsidRPr="00F86A62" w:rsidRDefault="005734C4" w:rsidP="000A46E8">
      <w:pPr>
        <w:spacing w:line="240" w:lineRule="auto"/>
        <w:contextualSpacing/>
      </w:pPr>
      <w:r w:rsidRPr="00F86A62">
        <w:t>Tired of juggling all those plastic bags at the store? Make your own recycled t-shirt bag to fetch your after school snacks. For grades 6-12.</w:t>
      </w:r>
    </w:p>
    <w:p w14:paraId="4AF7BFFA" w14:textId="77777777" w:rsidR="005734C4" w:rsidRPr="00F86A62" w:rsidRDefault="005734C4" w:rsidP="000A46E8">
      <w:pPr>
        <w:spacing w:line="240" w:lineRule="auto"/>
        <w:contextualSpacing/>
      </w:pPr>
    </w:p>
    <w:p w14:paraId="1D8CBA1B" w14:textId="77777777" w:rsidR="005734C4" w:rsidRPr="00F86A62" w:rsidRDefault="005734C4" w:rsidP="000A46E8">
      <w:pPr>
        <w:spacing w:line="240" w:lineRule="auto"/>
        <w:contextualSpacing/>
      </w:pPr>
      <w:r w:rsidRPr="00F86A62">
        <w:t>AVP (Alternatives to Violence Project) presents Active Listening</w:t>
      </w:r>
    </w:p>
    <w:p w14:paraId="3ACC60F2" w14:textId="77777777" w:rsidR="005734C4" w:rsidRPr="00F86A62" w:rsidRDefault="005734C4" w:rsidP="000A46E8">
      <w:pPr>
        <w:spacing w:line="240" w:lineRule="auto"/>
        <w:contextualSpacing/>
      </w:pPr>
      <w:r w:rsidRPr="00F86A62">
        <w:t>Tuesday, Jan 23</w:t>
      </w:r>
    </w:p>
    <w:p w14:paraId="4DAFF429" w14:textId="77777777" w:rsidR="005734C4" w:rsidRPr="00F86A62" w:rsidRDefault="005734C4" w:rsidP="000A46E8">
      <w:pPr>
        <w:spacing w:line="240" w:lineRule="auto"/>
        <w:contextualSpacing/>
      </w:pPr>
      <w:r w:rsidRPr="00F86A62">
        <w:t>4:30 PM</w:t>
      </w:r>
    </w:p>
    <w:p w14:paraId="7236B756" w14:textId="77777777" w:rsidR="005734C4" w:rsidRPr="00F86A62" w:rsidRDefault="005734C4" w:rsidP="000A46E8">
      <w:pPr>
        <w:spacing w:line="240" w:lineRule="auto"/>
        <w:contextualSpacing/>
      </w:pPr>
      <w:r w:rsidRPr="00F86A62">
        <w:lastRenderedPageBreak/>
        <w:t xml:space="preserve">Explore this tool for improving communication. Learn how words, especially put-downs, can affect us on all levels with active Light and </w:t>
      </w:r>
      <w:proofErr w:type="spellStart"/>
      <w:r w:rsidRPr="00F86A62">
        <w:t>Livelies</w:t>
      </w:r>
      <w:proofErr w:type="spellEnd"/>
      <w:r w:rsidRPr="00F86A62">
        <w:t xml:space="preserve"> that will hopefully get students moving and laughing. For grades 6-12.</w:t>
      </w:r>
    </w:p>
    <w:p w14:paraId="38245468" w14:textId="77777777" w:rsidR="005734C4" w:rsidRPr="00F86A62" w:rsidRDefault="005734C4" w:rsidP="000A46E8">
      <w:pPr>
        <w:spacing w:line="240" w:lineRule="auto"/>
        <w:contextualSpacing/>
      </w:pPr>
    </w:p>
    <w:p w14:paraId="64C6DE7D" w14:textId="0A1455D4" w:rsidR="005734C4" w:rsidRPr="00F86A62" w:rsidRDefault="005734C4" w:rsidP="000A46E8">
      <w:pPr>
        <w:spacing w:line="240" w:lineRule="auto"/>
        <w:contextualSpacing/>
      </w:pPr>
      <w:r w:rsidRPr="00F86A62">
        <w:t>Hunger Awareness Month presents Mac a</w:t>
      </w:r>
      <w:r w:rsidR="00E35DCF">
        <w:t>nd Cheese Makeover: A Healthier</w:t>
      </w:r>
      <w:r w:rsidRPr="00F86A62">
        <w:t>-Comfort Food</w:t>
      </w:r>
    </w:p>
    <w:p w14:paraId="3C5250E7" w14:textId="77777777" w:rsidR="005734C4" w:rsidRPr="00F86A62" w:rsidRDefault="005734C4" w:rsidP="000A46E8">
      <w:pPr>
        <w:spacing w:line="240" w:lineRule="auto"/>
        <w:contextualSpacing/>
      </w:pPr>
      <w:r w:rsidRPr="00F86A62">
        <w:t>Monday, Jan 29</w:t>
      </w:r>
    </w:p>
    <w:p w14:paraId="3CF6928C" w14:textId="77777777" w:rsidR="005734C4" w:rsidRPr="00F86A62" w:rsidRDefault="005734C4" w:rsidP="000A46E8">
      <w:pPr>
        <w:spacing w:line="240" w:lineRule="auto"/>
        <w:contextualSpacing/>
      </w:pPr>
      <w:r w:rsidRPr="00F86A62">
        <w:t>4:30 PM</w:t>
      </w:r>
    </w:p>
    <w:p w14:paraId="5A60DC86" w14:textId="77777777" w:rsidR="005734C4" w:rsidRPr="00F86A62" w:rsidRDefault="005734C4" w:rsidP="000A46E8">
      <w:pPr>
        <w:spacing w:line="240" w:lineRule="auto"/>
        <w:contextualSpacing/>
      </w:pPr>
      <w:r w:rsidRPr="00F86A62">
        <w:t>Join Health Coach Amber Robertson for a different way to create your favorite snack. For ages 11-18+.</w:t>
      </w:r>
    </w:p>
    <w:p w14:paraId="50F8EE73" w14:textId="77777777" w:rsidR="005734C4" w:rsidRPr="00F86A62" w:rsidRDefault="005734C4" w:rsidP="000A46E8">
      <w:pPr>
        <w:spacing w:line="240" w:lineRule="auto"/>
        <w:contextualSpacing/>
      </w:pPr>
    </w:p>
    <w:p w14:paraId="78E08F96" w14:textId="77777777" w:rsidR="005734C4" w:rsidRPr="00F86A62" w:rsidRDefault="005734C4" w:rsidP="000A46E8">
      <w:pPr>
        <w:spacing w:line="240" w:lineRule="auto"/>
        <w:contextualSpacing/>
      </w:pPr>
      <w:r w:rsidRPr="00F86A62">
        <w:t>Stress Reduction Exercise Lesson 5</w:t>
      </w:r>
    </w:p>
    <w:p w14:paraId="59F15737" w14:textId="40FAD468" w:rsidR="005734C4" w:rsidRPr="00F86A62" w:rsidRDefault="005734C4" w:rsidP="000A46E8">
      <w:pPr>
        <w:spacing w:line="240" w:lineRule="auto"/>
        <w:contextualSpacing/>
      </w:pPr>
      <w:r w:rsidRPr="00F86A62">
        <w:t>Tuesday</w:t>
      </w:r>
      <w:r w:rsidR="00E35DCF">
        <w:t>s</w:t>
      </w:r>
      <w:r w:rsidRPr="00F86A62">
        <w:t xml:space="preserve">, </w:t>
      </w:r>
      <w:r w:rsidR="00E35DCF">
        <w:t xml:space="preserve">Dec 4, </w:t>
      </w:r>
      <w:r w:rsidRPr="00F86A62">
        <w:t>Jan 30</w:t>
      </w:r>
      <w:r w:rsidR="00E35DCF">
        <w:t>, Feb 6</w:t>
      </w:r>
    </w:p>
    <w:p w14:paraId="1AABBE36" w14:textId="77777777" w:rsidR="005734C4" w:rsidRPr="00F86A62" w:rsidRDefault="005734C4" w:rsidP="000A46E8">
      <w:pPr>
        <w:spacing w:line="240" w:lineRule="auto"/>
        <w:contextualSpacing/>
      </w:pPr>
      <w:r w:rsidRPr="00F86A62">
        <w:t>4:30 PM</w:t>
      </w:r>
    </w:p>
    <w:p w14:paraId="49ACE04E" w14:textId="77777777" w:rsidR="005734C4" w:rsidRPr="00F86A62" w:rsidRDefault="005734C4" w:rsidP="000A46E8">
      <w:pPr>
        <w:spacing w:line="240" w:lineRule="auto"/>
        <w:contextualSpacing/>
      </w:pPr>
      <w:r w:rsidRPr="00F86A62">
        <w:t>Learn how to listen to your body's signs of stress, so you can take control of your reactions. For grades 6-12.</w:t>
      </w:r>
    </w:p>
    <w:p w14:paraId="22835305" w14:textId="77777777" w:rsidR="005734C4" w:rsidRPr="00F86A62" w:rsidRDefault="005734C4" w:rsidP="000A46E8">
      <w:pPr>
        <w:spacing w:line="240" w:lineRule="auto"/>
        <w:contextualSpacing/>
      </w:pPr>
    </w:p>
    <w:p w14:paraId="2314BBA3" w14:textId="77777777" w:rsidR="005734C4" w:rsidRPr="00F86A62" w:rsidRDefault="005734C4" w:rsidP="000A46E8">
      <w:pPr>
        <w:spacing w:line="240" w:lineRule="auto"/>
        <w:contextualSpacing/>
      </w:pPr>
      <w:r w:rsidRPr="00F86A62">
        <w:t>Show and Tell: Metro Archives presents Technology Zoo</w:t>
      </w:r>
    </w:p>
    <w:p w14:paraId="6D6F275E" w14:textId="77777777" w:rsidR="005734C4" w:rsidRPr="00F86A62" w:rsidRDefault="005734C4" w:rsidP="000A46E8">
      <w:pPr>
        <w:spacing w:line="240" w:lineRule="auto"/>
        <w:contextualSpacing/>
      </w:pPr>
      <w:r w:rsidRPr="00F86A62">
        <w:t>Tuesday, Feb 6</w:t>
      </w:r>
    </w:p>
    <w:p w14:paraId="5C46221B" w14:textId="77777777" w:rsidR="005734C4" w:rsidRPr="00F86A62" w:rsidRDefault="005734C4" w:rsidP="000A46E8">
      <w:pPr>
        <w:spacing w:line="240" w:lineRule="auto"/>
        <w:contextualSpacing/>
      </w:pPr>
      <w:r w:rsidRPr="00F86A62">
        <w:t>4:30 PM</w:t>
      </w:r>
    </w:p>
    <w:p w14:paraId="09974173" w14:textId="77777777" w:rsidR="005734C4" w:rsidRPr="00F86A62" w:rsidRDefault="005734C4" w:rsidP="000A46E8">
      <w:pPr>
        <w:spacing w:line="240" w:lineRule="auto"/>
        <w:contextualSpacing/>
      </w:pPr>
      <w:r w:rsidRPr="00F86A62">
        <w:t xml:space="preserve">Explore STEAM from days of yore. What did our forebears use to build a better world? From a 1920s iPod to </w:t>
      </w:r>
      <w:proofErr w:type="gramStart"/>
      <w:r w:rsidRPr="00F86A62">
        <w:t>200 year old</w:t>
      </w:r>
      <w:proofErr w:type="gramEnd"/>
      <w:r w:rsidRPr="00F86A62">
        <w:t xml:space="preserve"> texts, how did we share with one another way back when? Come and find out. For grades 6-12.</w:t>
      </w:r>
    </w:p>
    <w:p w14:paraId="0AB691E0" w14:textId="77777777" w:rsidR="005734C4" w:rsidRPr="00F86A62" w:rsidRDefault="005734C4" w:rsidP="000A46E8">
      <w:pPr>
        <w:spacing w:line="240" w:lineRule="auto"/>
        <w:contextualSpacing/>
      </w:pPr>
    </w:p>
    <w:p w14:paraId="19070197" w14:textId="77777777" w:rsidR="005734C4" w:rsidRPr="00F86A62" w:rsidRDefault="005734C4" w:rsidP="000A46E8">
      <w:pPr>
        <w:spacing w:line="240" w:lineRule="auto"/>
        <w:contextualSpacing/>
      </w:pPr>
      <w:r w:rsidRPr="00F86A62">
        <w:t>African-American History Month Movie Night: Malcolm X (1992)</w:t>
      </w:r>
    </w:p>
    <w:p w14:paraId="3CD4AEB6" w14:textId="77777777" w:rsidR="005734C4" w:rsidRPr="00F86A62" w:rsidRDefault="005734C4" w:rsidP="000A46E8">
      <w:pPr>
        <w:spacing w:line="240" w:lineRule="auto"/>
        <w:contextualSpacing/>
      </w:pPr>
      <w:r w:rsidRPr="00F86A62">
        <w:t>Monday, Feb 12</w:t>
      </w:r>
    </w:p>
    <w:p w14:paraId="463F4014" w14:textId="3C47E06F" w:rsidR="005734C4" w:rsidRPr="00F86A62" w:rsidRDefault="005734C4" w:rsidP="000A46E8">
      <w:pPr>
        <w:spacing w:line="240" w:lineRule="auto"/>
        <w:contextualSpacing/>
      </w:pPr>
      <w:r w:rsidRPr="00F86A62">
        <w:t>4:30 PM</w:t>
      </w:r>
      <w:r w:rsidR="00E35DCF">
        <w:t xml:space="preserve"> – 6:30 PM</w:t>
      </w:r>
    </w:p>
    <w:p w14:paraId="038A0F71" w14:textId="77777777" w:rsidR="005734C4" w:rsidRPr="00F86A62" w:rsidRDefault="005734C4" w:rsidP="000A46E8">
      <w:pPr>
        <w:spacing w:line="240" w:lineRule="auto"/>
        <w:contextualSpacing/>
      </w:pPr>
      <w:r w:rsidRPr="00F86A62">
        <w:t>Born Malcolm Little, his minister father was killed by the Ku Klux Klan. He became a gangster, and while in jail discovered the Nation of Islam writings of Elijah Muhammad. After getting out of jail, he preached the teachings, but later went on a pilgrimage to the city of Mecca, where he become a Sunni Muslim. He changed his name to El-Hajj Malik Al-</w:t>
      </w:r>
      <w:proofErr w:type="spellStart"/>
      <w:r w:rsidRPr="00F86A62">
        <w:t>Shabazz</w:t>
      </w:r>
      <w:proofErr w:type="spellEnd"/>
      <w:r w:rsidRPr="00F86A62">
        <w:t xml:space="preserve"> and </w:t>
      </w:r>
      <w:proofErr w:type="spellStart"/>
      <w:r w:rsidRPr="00F86A62">
        <w:t>stoped</w:t>
      </w:r>
      <w:proofErr w:type="spellEnd"/>
      <w:r w:rsidRPr="00F86A62">
        <w:t xml:space="preserve"> his anti-white teachings. During a 1965 speech, Malcolm X was shot and killed, reportedly by Nation of Islam members. 1992. PG-13. 201 min. For grades 6-12.</w:t>
      </w:r>
    </w:p>
    <w:p w14:paraId="627F2329" w14:textId="77777777" w:rsidR="005734C4" w:rsidRPr="00F86A62" w:rsidRDefault="005734C4" w:rsidP="000A46E8">
      <w:pPr>
        <w:spacing w:line="240" w:lineRule="auto"/>
        <w:contextualSpacing/>
      </w:pPr>
    </w:p>
    <w:p w14:paraId="4274D62D" w14:textId="59C0CBC6" w:rsidR="005734C4" w:rsidRPr="00F86A62" w:rsidRDefault="00E35DCF" w:rsidP="000A46E8">
      <w:pPr>
        <w:spacing w:line="240" w:lineRule="auto"/>
        <w:contextualSpacing/>
      </w:pPr>
      <w:r>
        <w:t>St. Valentine's Day, STEAM S</w:t>
      </w:r>
      <w:r w:rsidR="005734C4" w:rsidRPr="00F86A62">
        <w:t>tyle</w:t>
      </w:r>
    </w:p>
    <w:p w14:paraId="174966F9" w14:textId="77777777" w:rsidR="005734C4" w:rsidRPr="00F86A62" w:rsidRDefault="005734C4" w:rsidP="000A46E8">
      <w:pPr>
        <w:spacing w:line="240" w:lineRule="auto"/>
        <w:contextualSpacing/>
      </w:pPr>
      <w:r w:rsidRPr="00F86A62">
        <w:t>Wednesday, Feb 14</w:t>
      </w:r>
    </w:p>
    <w:p w14:paraId="76002423" w14:textId="1D9DDFF3" w:rsidR="005734C4" w:rsidRPr="00F86A62" w:rsidRDefault="005734C4" w:rsidP="000A46E8">
      <w:pPr>
        <w:spacing w:line="240" w:lineRule="auto"/>
        <w:contextualSpacing/>
      </w:pPr>
      <w:r w:rsidRPr="00F86A62">
        <w:t>3:00 PM</w:t>
      </w:r>
      <w:r w:rsidR="00E35DCF">
        <w:t xml:space="preserve"> – 7:00 PM</w:t>
      </w:r>
    </w:p>
    <w:p w14:paraId="7E775011" w14:textId="77777777" w:rsidR="005734C4" w:rsidRPr="00F86A62" w:rsidRDefault="005734C4" w:rsidP="000A46E8">
      <w:pPr>
        <w:spacing w:line="240" w:lineRule="auto"/>
        <w:contextualSpacing/>
      </w:pPr>
      <w:r w:rsidRPr="00F86A62">
        <w:t>Studio NPL Mentors share their love, Mad Scientist Style. For grades 6-12.</w:t>
      </w:r>
    </w:p>
    <w:p w14:paraId="42479808" w14:textId="77777777" w:rsidR="005734C4" w:rsidRPr="00F86A62" w:rsidRDefault="005734C4" w:rsidP="000A46E8">
      <w:pPr>
        <w:spacing w:line="240" w:lineRule="auto"/>
        <w:contextualSpacing/>
      </w:pPr>
    </w:p>
    <w:p w14:paraId="4FA04E7C" w14:textId="77777777" w:rsidR="005734C4" w:rsidRPr="00F86A62" w:rsidRDefault="005734C4" w:rsidP="000A46E8">
      <w:pPr>
        <w:spacing w:line="240" w:lineRule="auto"/>
        <w:contextualSpacing/>
      </w:pPr>
      <w:r w:rsidRPr="00F86A62">
        <w:t>Be a Guerrilla Artist Social Justice Warrior</w:t>
      </w:r>
    </w:p>
    <w:p w14:paraId="53EFD43F" w14:textId="77777777" w:rsidR="005734C4" w:rsidRPr="00F86A62" w:rsidRDefault="005734C4" w:rsidP="000A46E8">
      <w:pPr>
        <w:spacing w:line="240" w:lineRule="auto"/>
        <w:contextualSpacing/>
      </w:pPr>
      <w:r w:rsidRPr="00F86A62">
        <w:t>Tuesday, Feb 20</w:t>
      </w:r>
    </w:p>
    <w:p w14:paraId="32AE4FA0" w14:textId="77777777" w:rsidR="005734C4" w:rsidRPr="00F86A62" w:rsidRDefault="005734C4" w:rsidP="000A46E8">
      <w:pPr>
        <w:spacing w:line="240" w:lineRule="auto"/>
        <w:contextualSpacing/>
      </w:pPr>
      <w:r w:rsidRPr="00F86A62">
        <w:t>4:30 PM</w:t>
      </w:r>
    </w:p>
    <w:p w14:paraId="643185B0" w14:textId="77777777" w:rsidR="005734C4" w:rsidRPr="00F86A62" w:rsidRDefault="005734C4" w:rsidP="000A46E8">
      <w:pPr>
        <w:spacing w:line="240" w:lineRule="auto"/>
        <w:contextualSpacing/>
      </w:pPr>
      <w:r w:rsidRPr="00F86A62">
        <w:t xml:space="preserve">Celebrate our country's diverse holidays: Chinese New Year (Feb 16), Presidents' Day (Feb 19), World Day of Social Justice (Feb 20), and African-American History Month. Make a multi-media collage in the spirit of activist-artists Alma </w:t>
      </w:r>
      <w:proofErr w:type="spellStart"/>
      <w:r w:rsidRPr="00F86A62">
        <w:t>Woodsey</w:t>
      </w:r>
      <w:proofErr w:type="spellEnd"/>
      <w:r w:rsidRPr="00F86A62">
        <w:t xml:space="preserve"> Thomas, Albert V. Chong, and Swati </w:t>
      </w:r>
      <w:proofErr w:type="spellStart"/>
      <w:r w:rsidRPr="00F86A62">
        <w:t>Khurana</w:t>
      </w:r>
      <w:proofErr w:type="spellEnd"/>
      <w:r w:rsidRPr="00F86A62">
        <w:t>. For grades 6-12.</w:t>
      </w:r>
    </w:p>
    <w:p w14:paraId="5AE2A599" w14:textId="77777777" w:rsidR="005734C4" w:rsidRPr="00F86A62" w:rsidRDefault="005734C4" w:rsidP="000A46E8">
      <w:pPr>
        <w:spacing w:line="240" w:lineRule="auto"/>
        <w:contextualSpacing/>
      </w:pPr>
    </w:p>
    <w:p w14:paraId="43F7D7AB" w14:textId="77777777" w:rsidR="005734C4" w:rsidRPr="00F86A62" w:rsidRDefault="005734C4" w:rsidP="000A46E8">
      <w:pPr>
        <w:spacing w:line="240" w:lineRule="auto"/>
        <w:contextualSpacing/>
      </w:pPr>
      <w:r w:rsidRPr="00F86A62">
        <w:t>Spoons Playing: From Nothing to Something</w:t>
      </w:r>
    </w:p>
    <w:p w14:paraId="161982FB" w14:textId="77777777" w:rsidR="005734C4" w:rsidRPr="00F86A62" w:rsidRDefault="005734C4" w:rsidP="000A46E8">
      <w:pPr>
        <w:spacing w:line="240" w:lineRule="auto"/>
        <w:contextualSpacing/>
      </w:pPr>
      <w:r w:rsidRPr="00F86A62">
        <w:t>Wednesday, Feb 21</w:t>
      </w:r>
    </w:p>
    <w:p w14:paraId="6BC29213" w14:textId="77777777" w:rsidR="005734C4" w:rsidRPr="00F86A62" w:rsidRDefault="005734C4" w:rsidP="000A46E8">
      <w:pPr>
        <w:spacing w:line="240" w:lineRule="auto"/>
        <w:contextualSpacing/>
      </w:pPr>
      <w:r w:rsidRPr="00F86A62">
        <w:t>4:00 PM</w:t>
      </w:r>
    </w:p>
    <w:p w14:paraId="226ADA44" w14:textId="77777777" w:rsidR="005734C4" w:rsidRPr="00F86A62" w:rsidRDefault="005734C4" w:rsidP="000A46E8">
      <w:pPr>
        <w:spacing w:line="240" w:lineRule="auto"/>
        <w:contextualSpacing/>
      </w:pPr>
      <w:r w:rsidRPr="00F86A62">
        <w:lastRenderedPageBreak/>
        <w:t>Hear the "Spoons Man" play! Explore the history, development, and use of spoons playing across musical genres. Start creating your own music with spoons! Presented by the National Museum of African American Music. For ages 10-17.</w:t>
      </w:r>
    </w:p>
    <w:p w14:paraId="784423D0" w14:textId="77777777" w:rsidR="005734C4" w:rsidRPr="00F86A62" w:rsidRDefault="005734C4" w:rsidP="000A46E8">
      <w:pPr>
        <w:spacing w:line="240" w:lineRule="auto"/>
        <w:contextualSpacing/>
      </w:pPr>
    </w:p>
    <w:p w14:paraId="691EDCD8" w14:textId="77777777" w:rsidR="005734C4" w:rsidRPr="00F86A62" w:rsidRDefault="005734C4" w:rsidP="000A46E8">
      <w:pPr>
        <w:spacing w:line="240" w:lineRule="auto"/>
        <w:contextualSpacing/>
      </w:pPr>
      <w:r w:rsidRPr="00F86A62">
        <w:t>Casual Cooking Club</w:t>
      </w:r>
    </w:p>
    <w:p w14:paraId="600B3517" w14:textId="77777777" w:rsidR="005734C4" w:rsidRPr="00F86A62" w:rsidRDefault="005734C4" w:rsidP="000A46E8">
      <w:pPr>
        <w:spacing w:line="240" w:lineRule="auto"/>
        <w:contextualSpacing/>
      </w:pPr>
      <w:r w:rsidRPr="00F86A62">
        <w:t>Monday, Feb 26</w:t>
      </w:r>
    </w:p>
    <w:p w14:paraId="29009F67" w14:textId="1AC232CD" w:rsidR="005734C4" w:rsidRPr="00F86A62" w:rsidRDefault="005734C4" w:rsidP="000A46E8">
      <w:pPr>
        <w:spacing w:line="240" w:lineRule="auto"/>
        <w:contextualSpacing/>
      </w:pPr>
      <w:r w:rsidRPr="00F86A62">
        <w:t>4:00 PM</w:t>
      </w:r>
      <w:r w:rsidR="00E35DCF">
        <w:t xml:space="preserve"> – 6:00 PM</w:t>
      </w:r>
    </w:p>
    <w:p w14:paraId="17F0096A" w14:textId="77777777" w:rsidR="005734C4" w:rsidRPr="00F86A62" w:rsidRDefault="005734C4" w:rsidP="000A46E8">
      <w:pPr>
        <w:spacing w:line="240" w:lineRule="auto"/>
        <w:contextualSpacing/>
      </w:pPr>
      <w:r w:rsidRPr="00F86A62">
        <w:t xml:space="preserve">Join Ms. Shelly in experimenting with simple recipes that will fill your belly and help you </w:t>
      </w:r>
      <w:proofErr w:type="gramStart"/>
      <w:r w:rsidRPr="00F86A62">
        <w:t>Be</w:t>
      </w:r>
      <w:proofErr w:type="gramEnd"/>
      <w:r w:rsidRPr="00F86A62">
        <w:t xml:space="preserve"> Well at NPL.</w:t>
      </w:r>
    </w:p>
    <w:p w14:paraId="6EA5D68F" w14:textId="77777777" w:rsidR="005734C4" w:rsidRPr="00F86A62" w:rsidRDefault="005734C4" w:rsidP="000A46E8">
      <w:pPr>
        <w:spacing w:line="240" w:lineRule="auto"/>
        <w:contextualSpacing/>
      </w:pPr>
    </w:p>
    <w:p w14:paraId="6B252ED9" w14:textId="77777777" w:rsidR="005734C4" w:rsidRPr="00F86A62" w:rsidRDefault="005734C4" w:rsidP="000A46E8">
      <w:pPr>
        <w:spacing w:line="240" w:lineRule="auto"/>
        <w:contextualSpacing/>
      </w:pPr>
      <w:r w:rsidRPr="00F86A62">
        <w:t>ADULTS</w:t>
      </w:r>
    </w:p>
    <w:p w14:paraId="0C832143" w14:textId="77777777" w:rsidR="005734C4" w:rsidRPr="00F86A62" w:rsidRDefault="005734C4" w:rsidP="000A46E8">
      <w:pPr>
        <w:spacing w:line="240" w:lineRule="auto"/>
        <w:contextualSpacing/>
      </w:pPr>
    </w:p>
    <w:p w14:paraId="1D9FC682" w14:textId="77777777" w:rsidR="005734C4" w:rsidRPr="00F86A62" w:rsidRDefault="005734C4" w:rsidP="000A46E8">
      <w:pPr>
        <w:spacing w:line="240" w:lineRule="auto"/>
        <w:contextualSpacing/>
      </w:pPr>
      <w:r w:rsidRPr="00F86A62">
        <w:t>Crock Pot Luck</w:t>
      </w:r>
    </w:p>
    <w:p w14:paraId="158F216D" w14:textId="1DFB3821" w:rsidR="005734C4" w:rsidRPr="00F86A62" w:rsidRDefault="005734C4" w:rsidP="000A46E8">
      <w:pPr>
        <w:spacing w:line="240" w:lineRule="auto"/>
        <w:contextualSpacing/>
      </w:pPr>
      <w:r w:rsidRPr="00F86A62">
        <w:t>Monday</w:t>
      </w:r>
      <w:r w:rsidR="00AB5425">
        <w:t>s, Jan 29, Feb 26</w:t>
      </w:r>
    </w:p>
    <w:p w14:paraId="2F020EEB" w14:textId="77777777" w:rsidR="005734C4" w:rsidRPr="00F86A62" w:rsidRDefault="005734C4" w:rsidP="000A46E8">
      <w:pPr>
        <w:spacing w:line="240" w:lineRule="auto"/>
        <w:contextualSpacing/>
      </w:pPr>
      <w:r w:rsidRPr="00F86A62">
        <w:t>5:30 PM</w:t>
      </w:r>
    </w:p>
    <w:p w14:paraId="7D03094F" w14:textId="77777777" w:rsidR="005734C4" w:rsidRPr="00F86A62" w:rsidRDefault="005734C4" w:rsidP="000A46E8">
      <w:pPr>
        <w:spacing w:line="240" w:lineRule="auto"/>
        <w:contextualSpacing/>
      </w:pPr>
      <w:r w:rsidRPr="00F86A62">
        <w:t>Come enjoy and learn how to make delicious meals that can be prepped in 30 minutes or less using a crockpot.</w:t>
      </w:r>
    </w:p>
    <w:p w14:paraId="788927E3" w14:textId="77777777" w:rsidR="005734C4" w:rsidRPr="00F86A62" w:rsidRDefault="005734C4" w:rsidP="000A46E8">
      <w:pPr>
        <w:spacing w:line="240" w:lineRule="auto"/>
        <w:contextualSpacing/>
      </w:pPr>
    </w:p>
    <w:p w14:paraId="40CC29F9" w14:textId="77777777" w:rsidR="005734C4" w:rsidRPr="00F86A62" w:rsidRDefault="005734C4" w:rsidP="000A46E8">
      <w:pPr>
        <w:spacing w:line="240" w:lineRule="auto"/>
        <w:contextualSpacing/>
      </w:pPr>
      <w:r w:rsidRPr="00F86A62">
        <w:t>Gentle Yoga</w:t>
      </w:r>
    </w:p>
    <w:p w14:paraId="73730EB2" w14:textId="5B34BD89" w:rsidR="005734C4" w:rsidRPr="00F86A62" w:rsidRDefault="00AB5425" w:rsidP="000A46E8">
      <w:pPr>
        <w:spacing w:line="240" w:lineRule="auto"/>
        <w:contextualSpacing/>
      </w:pPr>
      <w:r>
        <w:t>Every Tuesday</w:t>
      </w:r>
    </w:p>
    <w:p w14:paraId="2007A951" w14:textId="77777777" w:rsidR="005734C4" w:rsidRPr="00F86A62" w:rsidRDefault="005734C4" w:rsidP="000A46E8">
      <w:pPr>
        <w:spacing w:line="240" w:lineRule="auto"/>
        <w:contextualSpacing/>
      </w:pPr>
      <w:r w:rsidRPr="00F86A62">
        <w:t>10:15 AM</w:t>
      </w:r>
    </w:p>
    <w:p w14:paraId="60F75C92" w14:textId="77777777" w:rsidR="005734C4" w:rsidRPr="00F86A62" w:rsidRDefault="005734C4" w:rsidP="000A46E8">
      <w:pPr>
        <w:spacing w:line="240" w:lineRule="auto"/>
        <w:contextualSpacing/>
      </w:pPr>
      <w:r w:rsidRPr="00F86A62">
        <w:t>Join Small World Yoga for a gentle yoga class tailored to seniors. You may borrow one of our mats or bring your own. Adults of all abilities welcome.</w:t>
      </w:r>
    </w:p>
    <w:p w14:paraId="0CA72635" w14:textId="77777777" w:rsidR="005734C4" w:rsidRPr="00F86A62" w:rsidRDefault="005734C4" w:rsidP="000A46E8">
      <w:pPr>
        <w:spacing w:line="240" w:lineRule="auto"/>
        <w:contextualSpacing/>
      </w:pPr>
    </w:p>
    <w:p w14:paraId="03717894" w14:textId="77777777" w:rsidR="005734C4" w:rsidRPr="00F86A62" w:rsidRDefault="005734C4" w:rsidP="000A46E8">
      <w:pPr>
        <w:spacing w:line="240" w:lineRule="auto"/>
        <w:contextualSpacing/>
      </w:pPr>
      <w:r w:rsidRPr="00F86A62">
        <w:t>Just Right Smoothies</w:t>
      </w:r>
    </w:p>
    <w:p w14:paraId="332B7785" w14:textId="77777777" w:rsidR="005734C4" w:rsidRPr="00F86A62" w:rsidRDefault="005734C4" w:rsidP="000A46E8">
      <w:pPr>
        <w:spacing w:line="240" w:lineRule="auto"/>
        <w:contextualSpacing/>
      </w:pPr>
      <w:r w:rsidRPr="00F86A62">
        <w:t>Every Tuesday</w:t>
      </w:r>
    </w:p>
    <w:p w14:paraId="2594F42C" w14:textId="77777777" w:rsidR="005734C4" w:rsidRPr="00F86A62" w:rsidRDefault="005734C4" w:rsidP="000A46E8">
      <w:pPr>
        <w:spacing w:line="240" w:lineRule="auto"/>
        <w:contextualSpacing/>
      </w:pPr>
      <w:r w:rsidRPr="00F86A62">
        <w:t>11:00 AM</w:t>
      </w:r>
    </w:p>
    <w:p w14:paraId="5E680111" w14:textId="77777777" w:rsidR="005734C4" w:rsidRPr="00F86A62" w:rsidRDefault="005734C4" w:rsidP="000A46E8">
      <w:pPr>
        <w:spacing w:line="240" w:lineRule="auto"/>
        <w:contextualSpacing/>
      </w:pPr>
      <w:r w:rsidRPr="00F86A62">
        <w:t>Enjoy delicious smoothies and learn how to make smoothies of your own.</w:t>
      </w:r>
    </w:p>
    <w:p w14:paraId="56FDD525" w14:textId="77777777" w:rsidR="005734C4" w:rsidRPr="00F86A62" w:rsidRDefault="005734C4" w:rsidP="000A46E8">
      <w:pPr>
        <w:spacing w:line="240" w:lineRule="auto"/>
        <w:contextualSpacing/>
      </w:pPr>
    </w:p>
    <w:p w14:paraId="62E6E2D4" w14:textId="77777777" w:rsidR="005734C4" w:rsidRPr="00F86A62" w:rsidRDefault="005734C4" w:rsidP="000A46E8">
      <w:pPr>
        <w:spacing w:line="240" w:lineRule="auto"/>
        <w:contextualSpacing/>
      </w:pPr>
      <w:r w:rsidRPr="00F86A62">
        <w:t>Community Yoga</w:t>
      </w:r>
    </w:p>
    <w:p w14:paraId="4E98B88E" w14:textId="77777777" w:rsidR="005734C4" w:rsidRPr="00F86A62" w:rsidRDefault="005734C4" w:rsidP="000A46E8">
      <w:pPr>
        <w:spacing w:line="240" w:lineRule="auto"/>
        <w:contextualSpacing/>
      </w:pPr>
      <w:r w:rsidRPr="00F86A62">
        <w:t>Every Tuesday.</w:t>
      </w:r>
    </w:p>
    <w:p w14:paraId="53ECFBBF" w14:textId="77777777" w:rsidR="005734C4" w:rsidRPr="00F86A62" w:rsidRDefault="005734C4" w:rsidP="000A46E8">
      <w:pPr>
        <w:spacing w:line="240" w:lineRule="auto"/>
        <w:contextualSpacing/>
      </w:pPr>
      <w:r w:rsidRPr="00F86A62">
        <w:t>5:15 PM</w:t>
      </w:r>
    </w:p>
    <w:p w14:paraId="41C438AE" w14:textId="011602AA" w:rsidR="005734C4" w:rsidRPr="00F86A62" w:rsidRDefault="005734C4" w:rsidP="00D83338">
      <w:pPr>
        <w:spacing w:line="240" w:lineRule="auto"/>
        <w:contextualSpacing/>
      </w:pPr>
      <w:r w:rsidRPr="00F86A62">
        <w:t>Breathe and stretch with Small World Yoga in this beginner-friendly class. Borrow one of our mats or bring your own. All ages and abilities welcome.</w:t>
      </w:r>
    </w:p>
    <w:p w14:paraId="1FBF36F7" w14:textId="77777777" w:rsidR="005734C4" w:rsidRPr="00F86A62" w:rsidRDefault="005734C4" w:rsidP="000A46E8">
      <w:pPr>
        <w:spacing w:line="240" w:lineRule="auto"/>
        <w:contextualSpacing/>
      </w:pPr>
    </w:p>
    <w:p w14:paraId="05AC6DB6" w14:textId="77777777" w:rsidR="005734C4" w:rsidRPr="00F86A62" w:rsidRDefault="005734C4" w:rsidP="000A46E8">
      <w:pPr>
        <w:spacing w:line="240" w:lineRule="auto"/>
        <w:contextualSpacing/>
      </w:pPr>
      <w:r w:rsidRPr="00F86A62">
        <w:t>Yoga for the Culture</w:t>
      </w:r>
    </w:p>
    <w:p w14:paraId="42F999A3" w14:textId="77777777" w:rsidR="005734C4" w:rsidRPr="00F86A62" w:rsidRDefault="005734C4" w:rsidP="000A46E8">
      <w:pPr>
        <w:spacing w:line="240" w:lineRule="auto"/>
        <w:contextualSpacing/>
      </w:pPr>
      <w:r w:rsidRPr="00F86A62">
        <w:t>Every Wednesday</w:t>
      </w:r>
    </w:p>
    <w:p w14:paraId="7C87D6BB" w14:textId="77777777" w:rsidR="005734C4" w:rsidRPr="00F86A62" w:rsidRDefault="005734C4" w:rsidP="000A46E8">
      <w:pPr>
        <w:spacing w:line="240" w:lineRule="auto"/>
        <w:contextualSpacing/>
      </w:pPr>
      <w:r w:rsidRPr="00F86A62">
        <w:t>6:15 PM</w:t>
      </w:r>
    </w:p>
    <w:p w14:paraId="0245BFF2" w14:textId="77777777" w:rsidR="005734C4" w:rsidRPr="00F86A62" w:rsidRDefault="005734C4" w:rsidP="000A46E8">
      <w:pPr>
        <w:spacing w:line="240" w:lineRule="auto"/>
        <w:contextualSpacing/>
      </w:pPr>
      <w:r w:rsidRPr="00F86A62">
        <w:t>Deidra Alexander leads a more advanced yoga class. Come flow and grow in love as we open our hearts and minds to spread love throughout the community.</w:t>
      </w:r>
    </w:p>
    <w:p w14:paraId="48E14BB4" w14:textId="77777777" w:rsidR="005734C4" w:rsidRPr="00F86A62" w:rsidRDefault="005734C4" w:rsidP="000A46E8">
      <w:pPr>
        <w:spacing w:line="240" w:lineRule="auto"/>
        <w:contextualSpacing/>
      </w:pPr>
    </w:p>
    <w:p w14:paraId="0622195B" w14:textId="77777777" w:rsidR="005734C4" w:rsidRPr="00F86A62" w:rsidRDefault="005734C4" w:rsidP="000A46E8">
      <w:pPr>
        <w:spacing w:line="240" w:lineRule="auto"/>
        <w:contextualSpacing/>
      </w:pPr>
      <w:r w:rsidRPr="00F86A62">
        <w:t>Adult Coloring Night</w:t>
      </w:r>
    </w:p>
    <w:p w14:paraId="65335DD2" w14:textId="77777777" w:rsidR="005734C4" w:rsidRPr="00F86A62" w:rsidRDefault="005734C4" w:rsidP="000A46E8">
      <w:pPr>
        <w:spacing w:line="240" w:lineRule="auto"/>
        <w:contextualSpacing/>
      </w:pPr>
      <w:r w:rsidRPr="00F86A62">
        <w:t>Every Thursday</w:t>
      </w:r>
    </w:p>
    <w:p w14:paraId="7EA3301B" w14:textId="77777777" w:rsidR="005734C4" w:rsidRPr="00F86A62" w:rsidRDefault="005734C4" w:rsidP="000A46E8">
      <w:pPr>
        <w:spacing w:line="240" w:lineRule="auto"/>
        <w:contextualSpacing/>
      </w:pPr>
      <w:r w:rsidRPr="00F86A62">
        <w:t>6:00 PM</w:t>
      </w:r>
    </w:p>
    <w:p w14:paraId="55796E73" w14:textId="77777777" w:rsidR="005734C4" w:rsidRPr="00F86A62" w:rsidRDefault="005734C4" w:rsidP="000A46E8">
      <w:pPr>
        <w:spacing w:line="240" w:lineRule="auto"/>
        <w:contextualSpacing/>
      </w:pPr>
      <w:r w:rsidRPr="00F86A62">
        <w:t>Cozy up in the library and join us for an evening of tea and coloring. Learn about the mental health benefits of this simple art form.</w:t>
      </w:r>
    </w:p>
    <w:p w14:paraId="2E8F0852" w14:textId="77777777" w:rsidR="005734C4" w:rsidRPr="00F86A62" w:rsidRDefault="005734C4" w:rsidP="000A46E8">
      <w:pPr>
        <w:spacing w:line="240" w:lineRule="auto"/>
        <w:contextualSpacing/>
      </w:pPr>
    </w:p>
    <w:p w14:paraId="16223E66" w14:textId="77777777" w:rsidR="005734C4" w:rsidRPr="005734C4" w:rsidRDefault="005734C4" w:rsidP="000A46E8">
      <w:pPr>
        <w:spacing w:line="240" w:lineRule="auto"/>
        <w:contextualSpacing/>
        <w:rPr>
          <w:sz w:val="28"/>
          <w:szCs w:val="28"/>
        </w:rPr>
      </w:pPr>
    </w:p>
    <w:p w14:paraId="3AC083E1" w14:textId="77777777" w:rsidR="005734C4" w:rsidRPr="005734C4" w:rsidRDefault="005734C4" w:rsidP="000A46E8">
      <w:pPr>
        <w:spacing w:line="240" w:lineRule="auto"/>
        <w:contextualSpacing/>
        <w:rPr>
          <w:sz w:val="28"/>
          <w:szCs w:val="28"/>
        </w:rPr>
      </w:pPr>
      <w:r w:rsidRPr="005734C4">
        <w:rPr>
          <w:sz w:val="28"/>
          <w:szCs w:val="28"/>
        </w:rPr>
        <w:lastRenderedPageBreak/>
        <w:t>DONELSON</w:t>
      </w:r>
    </w:p>
    <w:p w14:paraId="06902AC1" w14:textId="77777777" w:rsidR="005734C4" w:rsidRPr="005734C4" w:rsidRDefault="005734C4" w:rsidP="000A46E8">
      <w:pPr>
        <w:spacing w:line="240" w:lineRule="auto"/>
        <w:contextualSpacing/>
        <w:rPr>
          <w:sz w:val="28"/>
          <w:szCs w:val="28"/>
        </w:rPr>
      </w:pPr>
    </w:p>
    <w:p w14:paraId="63C4E3AF" w14:textId="77777777" w:rsidR="005734C4" w:rsidRPr="00F86A62" w:rsidRDefault="005734C4" w:rsidP="000A46E8">
      <w:pPr>
        <w:spacing w:line="240" w:lineRule="auto"/>
        <w:contextualSpacing/>
      </w:pPr>
      <w:r w:rsidRPr="00F86A62">
        <w:t>CHILDREN</w:t>
      </w:r>
    </w:p>
    <w:p w14:paraId="135FABE9" w14:textId="77777777" w:rsidR="005734C4" w:rsidRPr="00F86A62" w:rsidRDefault="005734C4" w:rsidP="000A46E8">
      <w:pPr>
        <w:spacing w:line="240" w:lineRule="auto"/>
        <w:contextualSpacing/>
      </w:pPr>
    </w:p>
    <w:p w14:paraId="5852BC5F" w14:textId="77777777" w:rsidR="005734C4" w:rsidRPr="00F86A62" w:rsidRDefault="005734C4" w:rsidP="000A46E8">
      <w:pPr>
        <w:spacing w:line="240" w:lineRule="auto"/>
        <w:contextualSpacing/>
      </w:pPr>
      <w:r w:rsidRPr="00F86A62">
        <w:t>Little Movers Story Time</w:t>
      </w:r>
    </w:p>
    <w:p w14:paraId="79116139" w14:textId="77777777" w:rsidR="005734C4" w:rsidRPr="00F86A62" w:rsidRDefault="005734C4" w:rsidP="000A46E8">
      <w:pPr>
        <w:spacing w:line="240" w:lineRule="auto"/>
        <w:contextualSpacing/>
      </w:pPr>
      <w:r w:rsidRPr="00F86A62">
        <w:t>Every Monday</w:t>
      </w:r>
    </w:p>
    <w:p w14:paraId="2ACBCA4F" w14:textId="77777777" w:rsidR="005734C4" w:rsidRPr="00F86A62" w:rsidRDefault="005734C4" w:rsidP="000A46E8">
      <w:pPr>
        <w:spacing w:line="240" w:lineRule="auto"/>
        <w:contextualSpacing/>
      </w:pPr>
      <w:r w:rsidRPr="00F86A62">
        <w:t>10:30 AM</w:t>
      </w:r>
    </w:p>
    <w:p w14:paraId="671D0340" w14:textId="77777777" w:rsidR="005734C4" w:rsidRPr="00F86A62" w:rsidRDefault="005734C4" w:rsidP="000A46E8">
      <w:pPr>
        <w:spacing w:line="240" w:lineRule="auto"/>
        <w:contextualSpacing/>
      </w:pPr>
      <w:r w:rsidRPr="00F86A62">
        <w:t xml:space="preserve">Join Ms. Alicia for a 30-minute story time of fun and interactive stories and songs. A 30-minute play and social time will immediately follow story time. Geared toward ages 1-2; </w:t>
      </w:r>
      <w:proofErr w:type="gramStart"/>
      <w:r w:rsidRPr="00F86A62">
        <w:t>all little</w:t>
      </w:r>
      <w:proofErr w:type="gramEnd"/>
      <w:r w:rsidRPr="00F86A62">
        <w:t xml:space="preserve"> ones are welcome.</w:t>
      </w:r>
    </w:p>
    <w:p w14:paraId="5F12A430" w14:textId="77777777" w:rsidR="005734C4" w:rsidRPr="00F86A62" w:rsidRDefault="005734C4" w:rsidP="000A46E8">
      <w:pPr>
        <w:spacing w:line="240" w:lineRule="auto"/>
        <w:contextualSpacing/>
      </w:pPr>
    </w:p>
    <w:p w14:paraId="69319B87" w14:textId="77777777" w:rsidR="005734C4" w:rsidRPr="00F86A62" w:rsidRDefault="005734C4" w:rsidP="000A46E8">
      <w:pPr>
        <w:spacing w:line="240" w:lineRule="auto"/>
        <w:contextualSpacing/>
      </w:pPr>
      <w:r w:rsidRPr="00F86A62">
        <w:t>Preschool Power Story Time (Sensory Friendly)</w:t>
      </w:r>
    </w:p>
    <w:p w14:paraId="2F287EEF" w14:textId="77777777" w:rsidR="005734C4" w:rsidRPr="00F86A62" w:rsidRDefault="005734C4" w:rsidP="000A46E8">
      <w:pPr>
        <w:spacing w:line="240" w:lineRule="auto"/>
        <w:contextualSpacing/>
      </w:pPr>
      <w:r w:rsidRPr="00F86A62">
        <w:t>Every Wednesday, except for 3rd Wednesdays</w:t>
      </w:r>
    </w:p>
    <w:p w14:paraId="3F9A5816" w14:textId="77777777" w:rsidR="005734C4" w:rsidRPr="00F86A62" w:rsidRDefault="005734C4" w:rsidP="000A46E8">
      <w:pPr>
        <w:spacing w:line="240" w:lineRule="auto"/>
        <w:contextualSpacing/>
      </w:pPr>
      <w:r w:rsidRPr="00F86A62">
        <w:t>1:00 PM</w:t>
      </w:r>
    </w:p>
    <w:p w14:paraId="1F3225DA" w14:textId="77777777" w:rsidR="005734C4" w:rsidRPr="00F86A62" w:rsidRDefault="005734C4" w:rsidP="000A46E8">
      <w:pPr>
        <w:spacing w:line="240" w:lineRule="auto"/>
        <w:contextualSpacing/>
      </w:pPr>
      <w:r w:rsidRPr="00F86A62">
        <w:t>Learn preschool concepts with Ms. Alicia while participating in fun and interactive stories, songs, and art. The program is structured for children with autism. For ages 3-6, but all are welcome.</w:t>
      </w:r>
    </w:p>
    <w:p w14:paraId="61E2D836" w14:textId="77777777" w:rsidR="005734C4" w:rsidRPr="00F86A62" w:rsidRDefault="005734C4" w:rsidP="000A46E8">
      <w:pPr>
        <w:spacing w:line="240" w:lineRule="auto"/>
        <w:contextualSpacing/>
      </w:pPr>
    </w:p>
    <w:p w14:paraId="568D7C69" w14:textId="77777777" w:rsidR="005734C4" w:rsidRPr="00F86A62" w:rsidRDefault="005734C4" w:rsidP="000A46E8">
      <w:pPr>
        <w:spacing w:line="240" w:lineRule="auto"/>
        <w:contextualSpacing/>
      </w:pPr>
      <w:proofErr w:type="spellStart"/>
      <w:r w:rsidRPr="00F86A62">
        <w:t>Storytime</w:t>
      </w:r>
      <w:proofErr w:type="spellEnd"/>
      <w:r w:rsidRPr="00F86A62">
        <w:t xml:space="preserve"> with Snowbird</w:t>
      </w:r>
    </w:p>
    <w:p w14:paraId="0CEABE76" w14:textId="77777777" w:rsidR="005734C4" w:rsidRPr="00F86A62" w:rsidRDefault="005734C4" w:rsidP="000A46E8">
      <w:pPr>
        <w:spacing w:line="240" w:lineRule="auto"/>
        <w:contextualSpacing/>
      </w:pPr>
      <w:r w:rsidRPr="00F86A62">
        <w:t>Saturday, Jan 6</w:t>
      </w:r>
    </w:p>
    <w:p w14:paraId="24996114" w14:textId="77777777" w:rsidR="005734C4" w:rsidRPr="00F86A62" w:rsidRDefault="005734C4" w:rsidP="000A46E8">
      <w:pPr>
        <w:spacing w:line="240" w:lineRule="auto"/>
        <w:contextualSpacing/>
      </w:pPr>
      <w:r w:rsidRPr="00F86A62">
        <w:t>2:00 PM</w:t>
      </w:r>
    </w:p>
    <w:p w14:paraId="66C75879" w14:textId="0C6F4D53" w:rsidR="005D456A" w:rsidRDefault="005734C4" w:rsidP="005D456A">
      <w:pPr>
        <w:spacing w:line="240" w:lineRule="auto"/>
        <w:contextualSpacing/>
      </w:pPr>
      <w:r w:rsidRPr="00F86A62">
        <w:t xml:space="preserve">Join us as our favorite penguin, Snowbird, entertains us with books and laughter. </w:t>
      </w:r>
      <w:proofErr w:type="gramStart"/>
      <w:r w:rsidRPr="00F86A62">
        <w:t>For ages 3-10.</w:t>
      </w:r>
      <w:proofErr w:type="gramEnd"/>
    </w:p>
    <w:p w14:paraId="24F60F25" w14:textId="77777777" w:rsidR="005D456A" w:rsidRDefault="005D456A" w:rsidP="005D456A">
      <w:pPr>
        <w:spacing w:line="240" w:lineRule="auto"/>
        <w:contextualSpacing/>
      </w:pPr>
    </w:p>
    <w:p w14:paraId="089A1212" w14:textId="77777777" w:rsidR="005D456A" w:rsidRDefault="005D456A" w:rsidP="005D456A">
      <w:pPr>
        <w:spacing w:line="240" w:lineRule="auto"/>
        <w:contextualSpacing/>
      </w:pPr>
      <w:r>
        <w:t>Family, Fun, and Literacy: How the Grinch Stole Christmas</w:t>
      </w:r>
    </w:p>
    <w:p w14:paraId="19B3F689" w14:textId="77777777" w:rsidR="005D456A" w:rsidRDefault="005D456A" w:rsidP="005D456A">
      <w:pPr>
        <w:spacing w:line="240" w:lineRule="auto"/>
        <w:contextualSpacing/>
      </w:pPr>
      <w:r>
        <w:t>Saturday, Dec 16</w:t>
      </w:r>
    </w:p>
    <w:p w14:paraId="2805AFE0" w14:textId="77777777" w:rsidR="005D456A" w:rsidRDefault="005D456A" w:rsidP="005D456A">
      <w:pPr>
        <w:spacing w:line="240" w:lineRule="auto"/>
        <w:contextualSpacing/>
      </w:pPr>
      <w:r>
        <w:t>10:30 AM - 12:30 PM</w:t>
      </w:r>
    </w:p>
    <w:p w14:paraId="0D88F4C7" w14:textId="7D38F080" w:rsidR="005D456A" w:rsidRPr="00F86A62" w:rsidRDefault="005D456A" w:rsidP="005D456A">
      <w:pPr>
        <w:spacing w:line="240" w:lineRule="auto"/>
        <w:contextualSpacing/>
      </w:pPr>
      <w:r>
        <w:t xml:space="preserve">Come for a read aloud of How the Grinch Stole Christmas, followed by Grinch-related activities. </w:t>
      </w:r>
      <w:proofErr w:type="gramStart"/>
      <w:r>
        <w:t>For families of children ages 5-10.</w:t>
      </w:r>
      <w:proofErr w:type="gramEnd"/>
    </w:p>
    <w:p w14:paraId="1D4A5293" w14:textId="77777777" w:rsidR="005734C4" w:rsidRPr="00F86A62" w:rsidRDefault="005734C4" w:rsidP="000A46E8">
      <w:pPr>
        <w:spacing w:line="240" w:lineRule="auto"/>
        <w:contextualSpacing/>
      </w:pPr>
    </w:p>
    <w:p w14:paraId="474EA1A7" w14:textId="77777777" w:rsidR="005734C4" w:rsidRPr="00F86A62" w:rsidRDefault="005734C4" w:rsidP="000A46E8">
      <w:pPr>
        <w:spacing w:line="240" w:lineRule="auto"/>
        <w:contextualSpacing/>
      </w:pPr>
      <w:r w:rsidRPr="00F86A62">
        <w:t>Hunger Awareness Story Time: Bear Wants More</w:t>
      </w:r>
    </w:p>
    <w:p w14:paraId="2E9C4BC0" w14:textId="77777777" w:rsidR="005734C4" w:rsidRPr="00F86A62" w:rsidRDefault="005734C4" w:rsidP="000A46E8">
      <w:pPr>
        <w:spacing w:line="240" w:lineRule="auto"/>
        <w:contextualSpacing/>
      </w:pPr>
      <w:r w:rsidRPr="00F86A62">
        <w:t>Monday, Jan 8</w:t>
      </w:r>
    </w:p>
    <w:p w14:paraId="3D12D48D" w14:textId="77777777" w:rsidR="005734C4" w:rsidRPr="00F86A62" w:rsidRDefault="005734C4" w:rsidP="000A46E8">
      <w:pPr>
        <w:spacing w:line="240" w:lineRule="auto"/>
        <w:contextualSpacing/>
      </w:pPr>
      <w:r w:rsidRPr="00F86A62">
        <w:t>10:30 AM</w:t>
      </w:r>
    </w:p>
    <w:p w14:paraId="1670E9DC" w14:textId="77777777" w:rsidR="005734C4" w:rsidRPr="00F86A62" w:rsidRDefault="005734C4" w:rsidP="000A46E8">
      <w:pPr>
        <w:spacing w:line="240" w:lineRule="auto"/>
        <w:contextualSpacing/>
      </w:pPr>
      <w:r w:rsidRPr="00F86A62">
        <w:t>Did you know January is Hunger Awareness Month at the Library? Join us for a story time and craft based on Bear Wants More by Karma Wilson. When springtime comes, Bear wakes up very hungry and thin! Bear's friends help him to finally satisfy his HUGE hunger in a most surprising way. For ages 1-2.</w:t>
      </w:r>
    </w:p>
    <w:p w14:paraId="04C85F16" w14:textId="77777777" w:rsidR="005734C4" w:rsidRPr="00F86A62" w:rsidRDefault="005734C4" w:rsidP="000A46E8">
      <w:pPr>
        <w:spacing w:line="240" w:lineRule="auto"/>
        <w:contextualSpacing/>
      </w:pPr>
    </w:p>
    <w:p w14:paraId="15F49162" w14:textId="77777777" w:rsidR="005734C4" w:rsidRPr="00F86A62" w:rsidRDefault="005734C4" w:rsidP="000A46E8">
      <w:pPr>
        <w:spacing w:line="240" w:lineRule="auto"/>
        <w:contextualSpacing/>
      </w:pPr>
      <w:r w:rsidRPr="00F86A62">
        <w:t xml:space="preserve">Hunger Awareness Story Time: </w:t>
      </w:r>
      <w:proofErr w:type="spellStart"/>
      <w:r w:rsidRPr="00F86A62">
        <w:t>Maddi's</w:t>
      </w:r>
      <w:proofErr w:type="spellEnd"/>
      <w:r w:rsidRPr="00F86A62">
        <w:t xml:space="preserve"> Fridge</w:t>
      </w:r>
    </w:p>
    <w:p w14:paraId="627A0D87" w14:textId="77777777" w:rsidR="005734C4" w:rsidRPr="00F86A62" w:rsidRDefault="005734C4" w:rsidP="000A46E8">
      <w:pPr>
        <w:spacing w:line="240" w:lineRule="auto"/>
        <w:contextualSpacing/>
      </w:pPr>
      <w:r w:rsidRPr="00F86A62">
        <w:t>Wednesday, Jan 10</w:t>
      </w:r>
    </w:p>
    <w:p w14:paraId="7F65E555" w14:textId="77777777" w:rsidR="005734C4" w:rsidRPr="00F86A62" w:rsidRDefault="005734C4" w:rsidP="000A46E8">
      <w:pPr>
        <w:spacing w:line="240" w:lineRule="auto"/>
        <w:contextualSpacing/>
      </w:pPr>
      <w:r w:rsidRPr="00F86A62">
        <w:t>1:00 PM</w:t>
      </w:r>
    </w:p>
    <w:p w14:paraId="031BE04C" w14:textId="77777777" w:rsidR="005734C4" w:rsidRPr="00F86A62" w:rsidRDefault="005734C4" w:rsidP="000A46E8">
      <w:pPr>
        <w:spacing w:line="240" w:lineRule="auto"/>
        <w:contextualSpacing/>
      </w:pPr>
      <w:r w:rsidRPr="00F86A62">
        <w:t xml:space="preserve">Did you know January is Hunger Awareness Month at the Library? Join us for a story time and craft based on </w:t>
      </w:r>
      <w:proofErr w:type="spellStart"/>
      <w:r w:rsidRPr="00F86A62">
        <w:t>Maddi's</w:t>
      </w:r>
      <w:proofErr w:type="spellEnd"/>
      <w:r w:rsidRPr="00F86A62">
        <w:t xml:space="preserve"> Fridge by Louis Brandt, the story of two best friends who go to the same school, play at the same park, and live in the same neighborhood - but who have one really big difference: Sofia has a refrigerator full of food; </w:t>
      </w:r>
      <w:proofErr w:type="spellStart"/>
      <w:r w:rsidRPr="00F86A62">
        <w:t>Maddi</w:t>
      </w:r>
      <w:proofErr w:type="spellEnd"/>
      <w:r w:rsidRPr="00F86A62">
        <w:t xml:space="preserve"> doesn't. For ages 3-6.</w:t>
      </w:r>
    </w:p>
    <w:p w14:paraId="5F78852C" w14:textId="77777777" w:rsidR="005734C4" w:rsidRPr="00F86A62" w:rsidRDefault="005734C4" w:rsidP="000A46E8">
      <w:pPr>
        <w:spacing w:line="240" w:lineRule="auto"/>
        <w:contextualSpacing/>
      </w:pPr>
    </w:p>
    <w:p w14:paraId="2D99C05B" w14:textId="77777777" w:rsidR="005734C4" w:rsidRPr="00F86A62" w:rsidRDefault="005734C4" w:rsidP="000A46E8">
      <w:pPr>
        <w:spacing w:line="240" w:lineRule="auto"/>
        <w:contextualSpacing/>
      </w:pPr>
      <w:r w:rsidRPr="00F86A62">
        <w:t>Nashville Zoo: Winter Animals</w:t>
      </w:r>
    </w:p>
    <w:p w14:paraId="7E752597" w14:textId="77777777" w:rsidR="005734C4" w:rsidRPr="00F86A62" w:rsidRDefault="005734C4" w:rsidP="000A46E8">
      <w:pPr>
        <w:spacing w:line="240" w:lineRule="auto"/>
        <w:contextualSpacing/>
      </w:pPr>
      <w:r w:rsidRPr="00F86A62">
        <w:t>Saturday, Jan 13</w:t>
      </w:r>
    </w:p>
    <w:p w14:paraId="6F301D72" w14:textId="77777777" w:rsidR="005734C4" w:rsidRPr="00F86A62" w:rsidRDefault="005734C4" w:rsidP="000A46E8">
      <w:pPr>
        <w:spacing w:line="240" w:lineRule="auto"/>
        <w:contextualSpacing/>
      </w:pPr>
      <w:r w:rsidRPr="00F86A62">
        <w:t>2:00 PM</w:t>
      </w:r>
    </w:p>
    <w:p w14:paraId="23E6878A" w14:textId="77777777" w:rsidR="005734C4" w:rsidRPr="00F86A62" w:rsidRDefault="005734C4" w:rsidP="000A46E8">
      <w:pPr>
        <w:spacing w:line="240" w:lineRule="auto"/>
        <w:contextualSpacing/>
      </w:pPr>
      <w:r w:rsidRPr="00F86A62">
        <w:t>Learn all about winter animals such as the barn owl, the giant Flemish rabbit, and the Virginia Opossum. For ages 5-9, but all are welcome.</w:t>
      </w:r>
    </w:p>
    <w:p w14:paraId="5DEA8CFA" w14:textId="77777777" w:rsidR="005734C4" w:rsidRPr="00F86A62" w:rsidRDefault="005734C4" w:rsidP="000A46E8">
      <w:pPr>
        <w:spacing w:line="240" w:lineRule="auto"/>
        <w:contextualSpacing/>
      </w:pPr>
    </w:p>
    <w:p w14:paraId="0A2F367B" w14:textId="77777777" w:rsidR="005734C4" w:rsidRPr="00F86A62" w:rsidRDefault="005734C4" w:rsidP="000A46E8">
      <w:pPr>
        <w:spacing w:line="240" w:lineRule="auto"/>
        <w:contextualSpacing/>
      </w:pPr>
      <w:r w:rsidRPr="00F86A62">
        <w:t>Music of Africa at The Hermitage</w:t>
      </w:r>
    </w:p>
    <w:p w14:paraId="5049B020" w14:textId="77777777" w:rsidR="005734C4" w:rsidRPr="00F86A62" w:rsidRDefault="005734C4" w:rsidP="000A46E8">
      <w:pPr>
        <w:spacing w:line="240" w:lineRule="auto"/>
        <w:contextualSpacing/>
      </w:pPr>
      <w:r w:rsidRPr="00F86A62">
        <w:t>Thursday, Feb 1</w:t>
      </w:r>
    </w:p>
    <w:p w14:paraId="35F6923E" w14:textId="77777777" w:rsidR="005734C4" w:rsidRPr="00F86A62" w:rsidRDefault="005734C4" w:rsidP="000A46E8">
      <w:pPr>
        <w:spacing w:line="240" w:lineRule="auto"/>
        <w:contextualSpacing/>
      </w:pPr>
      <w:r w:rsidRPr="00F86A62">
        <w:t>4:30 PM</w:t>
      </w:r>
    </w:p>
    <w:p w14:paraId="4F552D76" w14:textId="77777777" w:rsidR="005734C4" w:rsidRPr="00F86A62" w:rsidRDefault="005734C4" w:rsidP="000A46E8">
      <w:pPr>
        <w:spacing w:line="240" w:lineRule="auto"/>
        <w:contextualSpacing/>
      </w:pPr>
      <w:r w:rsidRPr="00F86A62">
        <w:t xml:space="preserve">Look at the artistic and cultural lives of the slaves Andrew Jackson owned at The Hermitage. Use the archaeological record from these 150 slaves to recreate musical instruments like djembes, </w:t>
      </w:r>
      <w:proofErr w:type="spellStart"/>
      <w:r w:rsidRPr="00F86A62">
        <w:t>shekeres</w:t>
      </w:r>
      <w:proofErr w:type="spellEnd"/>
      <w:r w:rsidRPr="00F86A62">
        <w:t>, and washboards. For ages 6-12.</w:t>
      </w:r>
    </w:p>
    <w:p w14:paraId="11BDF903" w14:textId="77777777" w:rsidR="005734C4" w:rsidRPr="00F86A62" w:rsidRDefault="005734C4" w:rsidP="000A46E8">
      <w:pPr>
        <w:spacing w:line="240" w:lineRule="auto"/>
        <w:contextualSpacing/>
      </w:pPr>
    </w:p>
    <w:p w14:paraId="4006A635" w14:textId="77777777" w:rsidR="005734C4" w:rsidRPr="00F86A62" w:rsidRDefault="005734C4" w:rsidP="000A46E8">
      <w:pPr>
        <w:spacing w:line="240" w:lineRule="auto"/>
        <w:contextualSpacing/>
      </w:pPr>
      <w:r w:rsidRPr="00F86A62">
        <w:t>TEENS</w:t>
      </w:r>
    </w:p>
    <w:p w14:paraId="5A2308FB" w14:textId="77777777" w:rsidR="005734C4" w:rsidRPr="00F86A62" w:rsidRDefault="005734C4" w:rsidP="000A46E8">
      <w:pPr>
        <w:spacing w:line="240" w:lineRule="auto"/>
        <w:contextualSpacing/>
      </w:pPr>
    </w:p>
    <w:p w14:paraId="0D1C7B33" w14:textId="77777777" w:rsidR="005734C4" w:rsidRPr="00F86A62" w:rsidRDefault="005734C4" w:rsidP="000A46E8">
      <w:pPr>
        <w:spacing w:line="240" w:lineRule="auto"/>
        <w:contextualSpacing/>
      </w:pPr>
      <w:r w:rsidRPr="00F86A62">
        <w:t>Chat 'n' Chew for Teens</w:t>
      </w:r>
    </w:p>
    <w:p w14:paraId="18AF0A3A" w14:textId="05D06FF8" w:rsidR="005734C4" w:rsidRPr="00F86A62" w:rsidRDefault="005734C4" w:rsidP="000A46E8">
      <w:pPr>
        <w:spacing w:line="240" w:lineRule="auto"/>
        <w:contextualSpacing/>
      </w:pPr>
      <w:r w:rsidRPr="00F86A62">
        <w:t>Thursday</w:t>
      </w:r>
      <w:r w:rsidR="005D456A">
        <w:t>s, Dec 14, 28, Jan 11, 25, Feb 8</w:t>
      </w:r>
    </w:p>
    <w:p w14:paraId="0E281D7A" w14:textId="77777777" w:rsidR="005734C4" w:rsidRPr="00F86A62" w:rsidRDefault="005734C4" w:rsidP="000A46E8">
      <w:pPr>
        <w:spacing w:line="240" w:lineRule="auto"/>
        <w:contextualSpacing/>
      </w:pPr>
      <w:r w:rsidRPr="00F86A62">
        <w:t>4:30 PM</w:t>
      </w:r>
    </w:p>
    <w:p w14:paraId="33FF92F5" w14:textId="602C882A" w:rsidR="005734C4" w:rsidRPr="00F86A62" w:rsidRDefault="005734C4" w:rsidP="000A46E8">
      <w:pPr>
        <w:spacing w:line="240" w:lineRule="auto"/>
        <w:contextualSpacing/>
      </w:pPr>
      <w:r w:rsidRPr="00F86A62">
        <w:t>Join us for a laid back discussion of a different book each month. Snacks will be pro</w:t>
      </w:r>
      <w:r w:rsidR="005D456A">
        <w:t xml:space="preserve">vided. </w:t>
      </w:r>
      <w:proofErr w:type="gramStart"/>
      <w:r w:rsidRPr="00F86A62">
        <w:t>For ages 13-18.</w:t>
      </w:r>
      <w:proofErr w:type="gramEnd"/>
    </w:p>
    <w:p w14:paraId="4E98FD82" w14:textId="77777777" w:rsidR="005734C4" w:rsidRPr="00F86A62" w:rsidRDefault="005734C4" w:rsidP="000A46E8">
      <w:pPr>
        <w:spacing w:line="240" w:lineRule="auto"/>
        <w:contextualSpacing/>
      </w:pPr>
    </w:p>
    <w:p w14:paraId="5E423320" w14:textId="77777777" w:rsidR="005734C4" w:rsidRPr="00F86A62" w:rsidRDefault="005734C4" w:rsidP="000A46E8">
      <w:pPr>
        <w:spacing w:line="240" w:lineRule="auto"/>
        <w:contextualSpacing/>
      </w:pPr>
      <w:r w:rsidRPr="00F86A62">
        <w:t>EAST</w:t>
      </w:r>
    </w:p>
    <w:p w14:paraId="28642E40" w14:textId="77777777" w:rsidR="005D456A" w:rsidRDefault="005D456A" w:rsidP="000A46E8">
      <w:pPr>
        <w:spacing w:line="240" w:lineRule="auto"/>
        <w:contextualSpacing/>
      </w:pPr>
    </w:p>
    <w:p w14:paraId="2CB036BB" w14:textId="77777777" w:rsidR="005734C4" w:rsidRPr="00F86A62" w:rsidRDefault="005734C4" w:rsidP="000A46E8">
      <w:pPr>
        <w:spacing w:line="240" w:lineRule="auto"/>
        <w:contextualSpacing/>
      </w:pPr>
      <w:r w:rsidRPr="00F86A62">
        <w:t>CHILDREN</w:t>
      </w:r>
    </w:p>
    <w:p w14:paraId="7F30712E" w14:textId="77777777" w:rsidR="005734C4" w:rsidRPr="00F86A62" w:rsidRDefault="005734C4" w:rsidP="000A46E8">
      <w:pPr>
        <w:spacing w:line="240" w:lineRule="auto"/>
        <w:contextualSpacing/>
      </w:pPr>
    </w:p>
    <w:p w14:paraId="0072FC55" w14:textId="77777777" w:rsidR="005734C4" w:rsidRPr="00F86A62" w:rsidRDefault="005734C4" w:rsidP="000A46E8">
      <w:pPr>
        <w:spacing w:line="240" w:lineRule="auto"/>
        <w:contextualSpacing/>
      </w:pPr>
      <w:r w:rsidRPr="00F86A62">
        <w:t>Preschool Story Time</w:t>
      </w:r>
    </w:p>
    <w:p w14:paraId="5646FDDA" w14:textId="77777777" w:rsidR="005734C4" w:rsidRPr="00F86A62" w:rsidRDefault="005734C4" w:rsidP="000A46E8">
      <w:pPr>
        <w:spacing w:line="240" w:lineRule="auto"/>
        <w:contextualSpacing/>
      </w:pPr>
      <w:r w:rsidRPr="00F86A62">
        <w:t>Every Monday</w:t>
      </w:r>
    </w:p>
    <w:p w14:paraId="7C857E24" w14:textId="77777777" w:rsidR="005734C4" w:rsidRPr="00F86A62" w:rsidRDefault="005734C4" w:rsidP="000A46E8">
      <w:pPr>
        <w:spacing w:line="240" w:lineRule="auto"/>
        <w:contextualSpacing/>
      </w:pPr>
      <w:r w:rsidRPr="00F86A62">
        <w:t>10:15 AM</w:t>
      </w:r>
    </w:p>
    <w:p w14:paraId="2845309A" w14:textId="77777777" w:rsidR="005734C4" w:rsidRPr="00F86A62" w:rsidRDefault="005734C4" w:rsidP="000A46E8">
      <w:pPr>
        <w:spacing w:line="240" w:lineRule="auto"/>
        <w:contextualSpacing/>
      </w:pPr>
      <w:r w:rsidRPr="00F86A62">
        <w:t>Join us for stories, songs, and fun. For ages 2-4.</w:t>
      </w:r>
    </w:p>
    <w:p w14:paraId="016651CD" w14:textId="77777777" w:rsidR="005734C4" w:rsidRPr="00F86A62" w:rsidRDefault="005734C4" w:rsidP="000A46E8">
      <w:pPr>
        <w:spacing w:line="240" w:lineRule="auto"/>
        <w:contextualSpacing/>
      </w:pPr>
    </w:p>
    <w:p w14:paraId="4D5CCE62" w14:textId="77777777" w:rsidR="005734C4" w:rsidRPr="00F86A62" w:rsidRDefault="005734C4" w:rsidP="000A46E8">
      <w:pPr>
        <w:spacing w:line="240" w:lineRule="auto"/>
        <w:contextualSpacing/>
      </w:pPr>
      <w:r w:rsidRPr="00F86A62">
        <w:t>LEGO at the Library</w:t>
      </w:r>
    </w:p>
    <w:p w14:paraId="7C66662F" w14:textId="77777777" w:rsidR="005734C4" w:rsidRPr="00F86A62" w:rsidRDefault="005734C4" w:rsidP="000A46E8">
      <w:pPr>
        <w:spacing w:line="240" w:lineRule="auto"/>
        <w:contextualSpacing/>
      </w:pPr>
      <w:r w:rsidRPr="00F86A62">
        <w:t>Every 4th Saturday</w:t>
      </w:r>
    </w:p>
    <w:p w14:paraId="7F6B038B" w14:textId="77777777" w:rsidR="005734C4" w:rsidRPr="00F86A62" w:rsidRDefault="005734C4" w:rsidP="000A46E8">
      <w:pPr>
        <w:spacing w:line="240" w:lineRule="auto"/>
        <w:contextualSpacing/>
      </w:pPr>
      <w:r w:rsidRPr="00F86A62">
        <w:t>10:30 AM</w:t>
      </w:r>
    </w:p>
    <w:p w14:paraId="4773F00B" w14:textId="77777777" w:rsidR="005734C4" w:rsidRPr="00F86A62" w:rsidRDefault="005734C4" w:rsidP="000A46E8">
      <w:pPr>
        <w:spacing w:line="240" w:lineRule="auto"/>
        <w:contextualSpacing/>
      </w:pPr>
      <w:r w:rsidRPr="00F86A62">
        <w:t>Come build with LEGO: bring your imagination and we provide the materials. For ages 3-12.</w:t>
      </w:r>
    </w:p>
    <w:p w14:paraId="45CCBC46" w14:textId="77777777" w:rsidR="005734C4" w:rsidRPr="00F86A62" w:rsidRDefault="005734C4" w:rsidP="000A46E8">
      <w:pPr>
        <w:spacing w:line="240" w:lineRule="auto"/>
        <w:contextualSpacing/>
      </w:pPr>
    </w:p>
    <w:p w14:paraId="5A5FA0F2" w14:textId="77777777" w:rsidR="005734C4" w:rsidRPr="00F86A62" w:rsidRDefault="005734C4" w:rsidP="000A46E8">
      <w:pPr>
        <w:spacing w:line="240" w:lineRule="auto"/>
        <w:contextualSpacing/>
      </w:pPr>
      <w:r w:rsidRPr="00F86A62">
        <w:t>Hunger Awareness Story Time: Bear Wants More</w:t>
      </w:r>
    </w:p>
    <w:p w14:paraId="21AE43C0" w14:textId="77777777" w:rsidR="005734C4" w:rsidRPr="00F86A62" w:rsidRDefault="005734C4" w:rsidP="000A46E8">
      <w:pPr>
        <w:spacing w:line="240" w:lineRule="auto"/>
        <w:contextualSpacing/>
      </w:pPr>
      <w:r w:rsidRPr="00F86A62">
        <w:t>Monday, Jan 8</w:t>
      </w:r>
    </w:p>
    <w:p w14:paraId="3569DC71" w14:textId="77777777" w:rsidR="005734C4" w:rsidRPr="00F86A62" w:rsidRDefault="005734C4" w:rsidP="000A46E8">
      <w:pPr>
        <w:spacing w:line="240" w:lineRule="auto"/>
        <w:contextualSpacing/>
      </w:pPr>
      <w:r w:rsidRPr="00F86A62">
        <w:t>10:15 AM</w:t>
      </w:r>
    </w:p>
    <w:p w14:paraId="393A9DAA" w14:textId="77777777" w:rsidR="005734C4" w:rsidRPr="00F86A62" w:rsidRDefault="005734C4" w:rsidP="000A46E8">
      <w:pPr>
        <w:spacing w:line="240" w:lineRule="auto"/>
        <w:contextualSpacing/>
      </w:pPr>
      <w:r w:rsidRPr="00F86A62">
        <w:t>Did you know January is Hunger Awareness Month at the Library? Join us for a story time and craft based on Bear Wants More by Karma Wilson. When springtime comes, Bear wakes up very hungry and thin! Bear's friends help him to finally satisfy his HUGE hunger in a most surprising way. For ages 2-4.</w:t>
      </w:r>
    </w:p>
    <w:p w14:paraId="18BF4898" w14:textId="77777777" w:rsidR="005734C4" w:rsidRPr="00F86A62" w:rsidRDefault="005734C4" w:rsidP="000A46E8">
      <w:pPr>
        <w:spacing w:line="240" w:lineRule="auto"/>
        <w:contextualSpacing/>
      </w:pPr>
    </w:p>
    <w:p w14:paraId="7D50ADC8" w14:textId="77777777" w:rsidR="005734C4" w:rsidRPr="00F86A62" w:rsidRDefault="005734C4" w:rsidP="000A46E8">
      <w:pPr>
        <w:spacing w:line="240" w:lineRule="auto"/>
        <w:contextualSpacing/>
      </w:pPr>
      <w:r w:rsidRPr="00F86A62">
        <w:t xml:space="preserve">Tales of </w:t>
      </w:r>
      <w:proofErr w:type="spellStart"/>
      <w:r w:rsidRPr="00F86A62">
        <w:t>Bre'r</w:t>
      </w:r>
      <w:proofErr w:type="spellEnd"/>
      <w:r w:rsidRPr="00F86A62">
        <w:t xml:space="preserve"> Rabbit</w:t>
      </w:r>
    </w:p>
    <w:p w14:paraId="1B27C533" w14:textId="77777777" w:rsidR="005734C4" w:rsidRPr="00F86A62" w:rsidRDefault="005734C4" w:rsidP="000A46E8">
      <w:pPr>
        <w:spacing w:line="240" w:lineRule="auto"/>
        <w:contextualSpacing/>
      </w:pPr>
      <w:r w:rsidRPr="00F86A62">
        <w:t>Wednesday, Feb 7</w:t>
      </w:r>
    </w:p>
    <w:p w14:paraId="5FC4EC99" w14:textId="77777777" w:rsidR="005734C4" w:rsidRPr="00F86A62" w:rsidRDefault="005734C4" w:rsidP="000A46E8">
      <w:pPr>
        <w:spacing w:line="240" w:lineRule="auto"/>
        <w:contextualSpacing/>
      </w:pPr>
      <w:r w:rsidRPr="00F86A62">
        <w:t>10:30 AM</w:t>
      </w:r>
    </w:p>
    <w:p w14:paraId="20B596D4" w14:textId="77777777" w:rsidR="005734C4" w:rsidRPr="00F86A62" w:rsidRDefault="005734C4" w:rsidP="000A46E8">
      <w:pPr>
        <w:spacing w:line="240" w:lineRule="auto"/>
        <w:contextualSpacing/>
      </w:pPr>
      <w:r w:rsidRPr="00F86A62">
        <w:t xml:space="preserve">Storyteller Michael </w:t>
      </w:r>
      <w:proofErr w:type="spellStart"/>
      <w:r w:rsidRPr="00F86A62">
        <w:t>Diallo</w:t>
      </w:r>
      <w:proofErr w:type="spellEnd"/>
      <w:r w:rsidRPr="00F86A62">
        <w:t xml:space="preserve"> </w:t>
      </w:r>
      <w:proofErr w:type="spellStart"/>
      <w:r w:rsidRPr="00F86A62">
        <w:t>McLendon</w:t>
      </w:r>
      <w:proofErr w:type="spellEnd"/>
      <w:r w:rsidRPr="00F86A62">
        <w:t xml:space="preserve"> presents “Tales of </w:t>
      </w:r>
      <w:proofErr w:type="spellStart"/>
      <w:r w:rsidRPr="00F86A62">
        <w:t>Bre'er</w:t>
      </w:r>
      <w:proofErr w:type="spellEnd"/>
      <w:r w:rsidRPr="00F86A62">
        <w:t xml:space="preserve"> Rabbit,” the story of a trickster who succeeds because of his wits and not because of his brawn and who provokes authority figures and bends social mores as he sees fit. For ages 2-12, but all are welcome.</w:t>
      </w:r>
    </w:p>
    <w:p w14:paraId="71681668" w14:textId="77777777" w:rsidR="005734C4" w:rsidRPr="00F86A62" w:rsidRDefault="005734C4" w:rsidP="000A46E8">
      <w:pPr>
        <w:spacing w:line="240" w:lineRule="auto"/>
        <w:contextualSpacing/>
      </w:pPr>
    </w:p>
    <w:p w14:paraId="41309A5A" w14:textId="77777777" w:rsidR="005734C4" w:rsidRPr="00F86A62" w:rsidRDefault="005734C4" w:rsidP="000A46E8">
      <w:pPr>
        <w:spacing w:line="240" w:lineRule="auto"/>
        <w:contextualSpacing/>
      </w:pPr>
      <w:r w:rsidRPr="00F86A62">
        <w:t>TEENS</w:t>
      </w:r>
    </w:p>
    <w:p w14:paraId="009E513B" w14:textId="77777777" w:rsidR="005734C4" w:rsidRPr="00F86A62" w:rsidRDefault="005734C4" w:rsidP="000A46E8">
      <w:pPr>
        <w:spacing w:line="240" w:lineRule="auto"/>
        <w:contextualSpacing/>
      </w:pPr>
    </w:p>
    <w:p w14:paraId="549EF270" w14:textId="77777777" w:rsidR="005734C4" w:rsidRPr="00F86A62" w:rsidRDefault="005734C4" w:rsidP="000A46E8">
      <w:pPr>
        <w:spacing w:line="240" w:lineRule="auto"/>
        <w:contextualSpacing/>
      </w:pPr>
      <w:r w:rsidRPr="00F86A62">
        <w:t>Gaming Monday</w:t>
      </w:r>
    </w:p>
    <w:p w14:paraId="70C7A0C1" w14:textId="77777777" w:rsidR="005734C4" w:rsidRPr="00F86A62" w:rsidRDefault="005734C4" w:rsidP="000A46E8">
      <w:pPr>
        <w:spacing w:line="240" w:lineRule="auto"/>
        <w:contextualSpacing/>
      </w:pPr>
      <w:r w:rsidRPr="00F86A62">
        <w:t>Every Monday</w:t>
      </w:r>
    </w:p>
    <w:p w14:paraId="356F1143" w14:textId="77777777" w:rsidR="005734C4" w:rsidRPr="00F86A62" w:rsidRDefault="005734C4" w:rsidP="000A46E8">
      <w:pPr>
        <w:spacing w:line="240" w:lineRule="auto"/>
        <w:contextualSpacing/>
      </w:pPr>
      <w:r w:rsidRPr="00F86A62">
        <w:lastRenderedPageBreak/>
        <w:t>3:00 PM</w:t>
      </w:r>
    </w:p>
    <w:p w14:paraId="00F608A4" w14:textId="77777777" w:rsidR="005734C4" w:rsidRPr="00F86A62" w:rsidRDefault="005734C4" w:rsidP="000A46E8">
      <w:pPr>
        <w:spacing w:line="240" w:lineRule="auto"/>
        <w:contextualSpacing/>
      </w:pPr>
      <w:r w:rsidRPr="00F86A62">
        <w:t>Compete against your friends on the Xbox and Wii. For ages 12-17.</w:t>
      </w:r>
    </w:p>
    <w:p w14:paraId="79B6321F" w14:textId="77777777" w:rsidR="005734C4" w:rsidRPr="00F86A62" w:rsidRDefault="005734C4" w:rsidP="000A46E8">
      <w:pPr>
        <w:spacing w:line="240" w:lineRule="auto"/>
        <w:contextualSpacing/>
      </w:pPr>
    </w:p>
    <w:p w14:paraId="5DADD875" w14:textId="77777777" w:rsidR="005734C4" w:rsidRPr="00F86A62" w:rsidRDefault="005734C4" w:rsidP="000A46E8">
      <w:pPr>
        <w:spacing w:line="240" w:lineRule="auto"/>
        <w:contextualSpacing/>
      </w:pPr>
      <w:r w:rsidRPr="00F86A62">
        <w:t>Maker Tuesday</w:t>
      </w:r>
    </w:p>
    <w:p w14:paraId="7155D5FF" w14:textId="77777777" w:rsidR="005734C4" w:rsidRPr="00F86A62" w:rsidRDefault="005734C4" w:rsidP="000A46E8">
      <w:pPr>
        <w:spacing w:line="240" w:lineRule="auto"/>
        <w:contextualSpacing/>
      </w:pPr>
      <w:r w:rsidRPr="00F86A62">
        <w:t>Every Tuesday</w:t>
      </w:r>
    </w:p>
    <w:p w14:paraId="04FF7B25" w14:textId="77777777" w:rsidR="005734C4" w:rsidRPr="00F86A62" w:rsidRDefault="005734C4" w:rsidP="000A46E8">
      <w:pPr>
        <w:spacing w:line="240" w:lineRule="auto"/>
        <w:contextualSpacing/>
      </w:pPr>
      <w:r w:rsidRPr="00F86A62">
        <w:t>3:00 PM</w:t>
      </w:r>
    </w:p>
    <w:p w14:paraId="5823F64F" w14:textId="77777777" w:rsidR="005734C4" w:rsidRPr="00F86A62" w:rsidRDefault="005734C4" w:rsidP="000A46E8">
      <w:pPr>
        <w:spacing w:line="240" w:lineRule="auto"/>
        <w:contextualSpacing/>
      </w:pPr>
      <w:r w:rsidRPr="00F86A62">
        <w:t>Unleash your imagination in our Maker Space. For ages 12-17.</w:t>
      </w:r>
    </w:p>
    <w:p w14:paraId="76AD138E" w14:textId="77777777" w:rsidR="005734C4" w:rsidRPr="00F86A62" w:rsidRDefault="005734C4" w:rsidP="000A46E8">
      <w:pPr>
        <w:spacing w:line="240" w:lineRule="auto"/>
        <w:contextualSpacing/>
      </w:pPr>
    </w:p>
    <w:p w14:paraId="68D42D23" w14:textId="77777777" w:rsidR="005734C4" w:rsidRPr="00F86A62" w:rsidRDefault="005734C4" w:rsidP="000A46E8">
      <w:pPr>
        <w:spacing w:line="240" w:lineRule="auto"/>
        <w:contextualSpacing/>
      </w:pPr>
      <w:r w:rsidRPr="00F86A62">
        <w:t>Cypher</w:t>
      </w:r>
    </w:p>
    <w:p w14:paraId="2ED48FFA" w14:textId="77777777" w:rsidR="005734C4" w:rsidRPr="00F86A62" w:rsidRDefault="005734C4" w:rsidP="000A46E8">
      <w:pPr>
        <w:spacing w:line="240" w:lineRule="auto"/>
        <w:contextualSpacing/>
      </w:pPr>
      <w:r w:rsidRPr="00F86A62">
        <w:t>Every Wednesday</w:t>
      </w:r>
    </w:p>
    <w:p w14:paraId="2BA431C1" w14:textId="77777777" w:rsidR="005734C4" w:rsidRPr="00F86A62" w:rsidRDefault="005734C4" w:rsidP="000A46E8">
      <w:pPr>
        <w:spacing w:line="240" w:lineRule="auto"/>
        <w:contextualSpacing/>
      </w:pPr>
      <w:r w:rsidRPr="00F86A62">
        <w:t>3:00 PM</w:t>
      </w:r>
    </w:p>
    <w:p w14:paraId="55157AF9" w14:textId="77777777" w:rsidR="005734C4" w:rsidRPr="00F86A62" w:rsidRDefault="005734C4" w:rsidP="000A46E8">
      <w:pPr>
        <w:spacing w:line="240" w:lineRule="auto"/>
        <w:contextualSpacing/>
      </w:pPr>
      <w:r w:rsidRPr="00F86A62">
        <w:t>Emcees, poets, DJs, rappers, spoken word artists, and producers develop their work, share pieces, and collaborate on projects. For ages 12-17.</w:t>
      </w:r>
    </w:p>
    <w:p w14:paraId="341B95B3" w14:textId="77777777" w:rsidR="005734C4" w:rsidRPr="00F86A62" w:rsidRDefault="005734C4" w:rsidP="000A46E8">
      <w:pPr>
        <w:spacing w:line="240" w:lineRule="auto"/>
        <w:contextualSpacing/>
      </w:pPr>
    </w:p>
    <w:p w14:paraId="214AB571" w14:textId="77777777" w:rsidR="005734C4" w:rsidRPr="00F86A62" w:rsidRDefault="005734C4" w:rsidP="000A46E8">
      <w:pPr>
        <w:spacing w:line="240" w:lineRule="auto"/>
        <w:contextualSpacing/>
      </w:pPr>
      <w:r w:rsidRPr="00F86A62">
        <w:t>Tech Thursday</w:t>
      </w:r>
    </w:p>
    <w:p w14:paraId="4A1F797B" w14:textId="77777777" w:rsidR="005734C4" w:rsidRPr="00F86A62" w:rsidRDefault="005734C4" w:rsidP="000A46E8">
      <w:pPr>
        <w:spacing w:line="240" w:lineRule="auto"/>
        <w:contextualSpacing/>
      </w:pPr>
      <w:r w:rsidRPr="00F86A62">
        <w:t>Every Thursday</w:t>
      </w:r>
    </w:p>
    <w:p w14:paraId="34843DD3" w14:textId="77777777" w:rsidR="005734C4" w:rsidRPr="00F86A62" w:rsidRDefault="005734C4" w:rsidP="000A46E8">
      <w:pPr>
        <w:spacing w:line="240" w:lineRule="auto"/>
        <w:contextualSpacing/>
      </w:pPr>
      <w:r w:rsidRPr="00F86A62">
        <w:t>3:00 PM</w:t>
      </w:r>
    </w:p>
    <w:p w14:paraId="50448ED5" w14:textId="77777777" w:rsidR="005734C4" w:rsidRPr="00F86A62" w:rsidRDefault="005734C4" w:rsidP="000A46E8">
      <w:pPr>
        <w:spacing w:line="240" w:lineRule="auto"/>
        <w:contextualSpacing/>
      </w:pPr>
      <w:r w:rsidRPr="00F86A62">
        <w:t>Come explore cutting-edge technology with Studio NPL. For ages 12-17.</w:t>
      </w:r>
    </w:p>
    <w:p w14:paraId="712870A5" w14:textId="77777777" w:rsidR="005734C4" w:rsidRPr="00F86A62" w:rsidRDefault="005734C4" w:rsidP="000A46E8">
      <w:pPr>
        <w:spacing w:line="240" w:lineRule="auto"/>
        <w:contextualSpacing/>
      </w:pPr>
    </w:p>
    <w:p w14:paraId="37766007" w14:textId="7B8AAC82" w:rsidR="005734C4" w:rsidRPr="00F86A62" w:rsidRDefault="005734C4" w:rsidP="000A46E8">
      <w:pPr>
        <w:spacing w:line="240" w:lineRule="auto"/>
        <w:contextualSpacing/>
      </w:pPr>
      <w:r w:rsidRPr="00F86A62">
        <w:t>Teen Theater</w:t>
      </w:r>
    </w:p>
    <w:p w14:paraId="534ED092" w14:textId="77777777" w:rsidR="005734C4" w:rsidRPr="00F86A62" w:rsidRDefault="005734C4" w:rsidP="000A46E8">
      <w:pPr>
        <w:spacing w:line="240" w:lineRule="auto"/>
        <w:contextualSpacing/>
      </w:pPr>
      <w:r w:rsidRPr="00F86A62">
        <w:t>Every Thursday</w:t>
      </w:r>
    </w:p>
    <w:p w14:paraId="11A45DB0" w14:textId="77777777" w:rsidR="005734C4" w:rsidRPr="00F86A62" w:rsidRDefault="005734C4" w:rsidP="000A46E8">
      <w:pPr>
        <w:spacing w:line="240" w:lineRule="auto"/>
        <w:contextualSpacing/>
      </w:pPr>
      <w:r w:rsidRPr="00F86A62">
        <w:t>3:00 PM</w:t>
      </w:r>
    </w:p>
    <w:p w14:paraId="5D044717" w14:textId="77777777" w:rsidR="005734C4" w:rsidRPr="00F86A62" w:rsidRDefault="005734C4" w:rsidP="000A46E8">
      <w:pPr>
        <w:spacing w:line="240" w:lineRule="auto"/>
        <w:contextualSpacing/>
      </w:pPr>
    </w:p>
    <w:p w14:paraId="08281CE5" w14:textId="77777777" w:rsidR="005734C4" w:rsidRPr="00F86A62" w:rsidRDefault="005734C4" w:rsidP="000A46E8">
      <w:pPr>
        <w:spacing w:line="240" w:lineRule="auto"/>
        <w:contextualSpacing/>
      </w:pPr>
      <w:r w:rsidRPr="00F86A62">
        <w:t>Creative Constructions</w:t>
      </w:r>
    </w:p>
    <w:p w14:paraId="05E92103" w14:textId="77777777" w:rsidR="005734C4" w:rsidRPr="00F86A62" w:rsidRDefault="005734C4" w:rsidP="000A46E8">
      <w:pPr>
        <w:spacing w:line="240" w:lineRule="auto"/>
        <w:contextualSpacing/>
      </w:pPr>
      <w:r w:rsidRPr="00F86A62">
        <w:t>Tuesday, Jan 9</w:t>
      </w:r>
    </w:p>
    <w:p w14:paraId="5BA41CD2" w14:textId="77777777" w:rsidR="005734C4" w:rsidRPr="00F86A62" w:rsidRDefault="005734C4" w:rsidP="000A46E8">
      <w:pPr>
        <w:spacing w:line="240" w:lineRule="auto"/>
        <w:contextualSpacing/>
      </w:pPr>
      <w:r w:rsidRPr="00F86A62">
        <w:t>3:00 PM</w:t>
      </w:r>
    </w:p>
    <w:p w14:paraId="41F28EFD" w14:textId="77777777" w:rsidR="005734C4" w:rsidRPr="00F86A62" w:rsidRDefault="005734C4" w:rsidP="000A46E8">
      <w:pPr>
        <w:spacing w:line="240" w:lineRule="auto"/>
        <w:contextualSpacing/>
      </w:pPr>
      <w:r w:rsidRPr="00F86A62">
        <w:t>Channel your inner builder in this imagination-driven program. The sky is the limit when you believe in yourself! For ages 12-17.</w:t>
      </w:r>
    </w:p>
    <w:p w14:paraId="11644C91" w14:textId="77777777" w:rsidR="005734C4" w:rsidRPr="00F86A62" w:rsidRDefault="005734C4" w:rsidP="000A46E8">
      <w:pPr>
        <w:spacing w:line="240" w:lineRule="auto"/>
        <w:contextualSpacing/>
      </w:pPr>
    </w:p>
    <w:p w14:paraId="4FDA032F" w14:textId="77777777" w:rsidR="005734C4" w:rsidRPr="00F86A62" w:rsidRDefault="005734C4" w:rsidP="000A46E8">
      <w:pPr>
        <w:spacing w:line="240" w:lineRule="auto"/>
        <w:contextualSpacing/>
      </w:pPr>
      <w:r w:rsidRPr="00F86A62">
        <w:t>Digital Discovery</w:t>
      </w:r>
    </w:p>
    <w:p w14:paraId="79B8F7DD" w14:textId="77777777" w:rsidR="005734C4" w:rsidRPr="00F86A62" w:rsidRDefault="005734C4" w:rsidP="000A46E8">
      <w:pPr>
        <w:spacing w:line="240" w:lineRule="auto"/>
        <w:contextualSpacing/>
      </w:pPr>
      <w:r w:rsidRPr="00F86A62">
        <w:t>Tuesday, Jan 23</w:t>
      </w:r>
    </w:p>
    <w:p w14:paraId="4809D8AA" w14:textId="77777777" w:rsidR="005734C4" w:rsidRPr="00F86A62" w:rsidRDefault="005734C4" w:rsidP="000A46E8">
      <w:pPr>
        <w:spacing w:line="240" w:lineRule="auto"/>
        <w:contextualSpacing/>
      </w:pPr>
      <w:r w:rsidRPr="00F86A62">
        <w:t>3:00 PM</w:t>
      </w:r>
    </w:p>
    <w:p w14:paraId="3CC9C381" w14:textId="77777777" w:rsidR="005734C4" w:rsidRPr="00F86A62" w:rsidRDefault="005734C4" w:rsidP="000A46E8">
      <w:pPr>
        <w:spacing w:line="240" w:lineRule="auto"/>
        <w:contextualSpacing/>
      </w:pPr>
      <w:r w:rsidRPr="00F86A62">
        <w:t>Come explore the many uses of technology in art, music, and beyond. For ages 12-17.</w:t>
      </w:r>
    </w:p>
    <w:p w14:paraId="235E0C39" w14:textId="77777777" w:rsidR="005734C4" w:rsidRPr="00F86A62" w:rsidRDefault="005734C4" w:rsidP="000A46E8">
      <w:pPr>
        <w:spacing w:line="240" w:lineRule="auto"/>
        <w:contextualSpacing/>
      </w:pPr>
    </w:p>
    <w:p w14:paraId="6A07B0CF" w14:textId="77777777" w:rsidR="005734C4" w:rsidRPr="00F86A62" w:rsidRDefault="005734C4" w:rsidP="000A46E8">
      <w:pPr>
        <w:spacing w:line="240" w:lineRule="auto"/>
        <w:contextualSpacing/>
      </w:pPr>
      <w:r w:rsidRPr="00F86A62">
        <w:t>Make Your Own Rainbow Loom Bracelets</w:t>
      </w:r>
    </w:p>
    <w:p w14:paraId="4416E7B1" w14:textId="77777777" w:rsidR="005734C4" w:rsidRPr="00F86A62" w:rsidRDefault="005734C4" w:rsidP="000A46E8">
      <w:pPr>
        <w:spacing w:line="240" w:lineRule="auto"/>
        <w:contextualSpacing/>
      </w:pPr>
      <w:r w:rsidRPr="00F86A62">
        <w:t>Tuesday, Feb 6</w:t>
      </w:r>
    </w:p>
    <w:p w14:paraId="3DC339C2" w14:textId="77777777" w:rsidR="005734C4" w:rsidRPr="00F86A62" w:rsidRDefault="005734C4" w:rsidP="000A46E8">
      <w:pPr>
        <w:spacing w:line="240" w:lineRule="auto"/>
        <w:contextualSpacing/>
      </w:pPr>
      <w:r w:rsidRPr="00F86A62">
        <w:t>3:00 PM</w:t>
      </w:r>
    </w:p>
    <w:p w14:paraId="058B93C2" w14:textId="77777777" w:rsidR="005734C4" w:rsidRPr="00F86A62" w:rsidRDefault="005734C4" w:rsidP="000A46E8">
      <w:pPr>
        <w:spacing w:line="240" w:lineRule="auto"/>
        <w:contextualSpacing/>
      </w:pPr>
      <w:r w:rsidRPr="00F86A62">
        <w:t>Create a festive rubber band bracelets using design looms and instructional videos. For ages 12-17.</w:t>
      </w:r>
    </w:p>
    <w:p w14:paraId="56B02981" w14:textId="77777777" w:rsidR="005734C4" w:rsidRPr="00F86A62" w:rsidRDefault="005734C4" w:rsidP="000A46E8">
      <w:pPr>
        <w:spacing w:line="240" w:lineRule="auto"/>
        <w:contextualSpacing/>
      </w:pPr>
    </w:p>
    <w:p w14:paraId="3F352443" w14:textId="06BFEFA9" w:rsidR="005734C4" w:rsidRPr="00F86A62" w:rsidRDefault="0068293E" w:rsidP="000A46E8">
      <w:pPr>
        <w:spacing w:line="240" w:lineRule="auto"/>
        <w:contextualSpacing/>
      </w:pPr>
      <w:r>
        <w:t>Design Valentine's Day Cards</w:t>
      </w:r>
    </w:p>
    <w:p w14:paraId="74BCF57B" w14:textId="77777777" w:rsidR="005734C4" w:rsidRPr="00F86A62" w:rsidRDefault="005734C4" w:rsidP="000A46E8">
      <w:pPr>
        <w:spacing w:line="240" w:lineRule="auto"/>
        <w:contextualSpacing/>
      </w:pPr>
      <w:r w:rsidRPr="00F86A62">
        <w:t>Tuesday, Feb 13</w:t>
      </w:r>
    </w:p>
    <w:p w14:paraId="1022530B" w14:textId="77777777" w:rsidR="005734C4" w:rsidRPr="00F86A62" w:rsidRDefault="005734C4" w:rsidP="000A46E8">
      <w:pPr>
        <w:spacing w:line="240" w:lineRule="auto"/>
        <w:contextualSpacing/>
      </w:pPr>
      <w:r w:rsidRPr="00F86A62">
        <w:t>3:00 PM</w:t>
      </w:r>
    </w:p>
    <w:p w14:paraId="0FD87B15" w14:textId="77777777" w:rsidR="005734C4" w:rsidRPr="00F86A62" w:rsidRDefault="005734C4" w:rsidP="000A46E8">
      <w:pPr>
        <w:spacing w:line="240" w:lineRule="auto"/>
        <w:contextualSpacing/>
      </w:pPr>
      <w:r w:rsidRPr="00F86A62">
        <w:t xml:space="preserve">Let that special someone </w:t>
      </w:r>
      <w:proofErr w:type="gramStart"/>
      <w:r w:rsidRPr="00F86A62">
        <w:t>know</w:t>
      </w:r>
      <w:proofErr w:type="gramEnd"/>
      <w:r w:rsidRPr="00F86A62">
        <w:t xml:space="preserve"> how you feel by hand-crafting a beautiful message of affection. For ages 12-17.</w:t>
      </w:r>
    </w:p>
    <w:p w14:paraId="7EF67CF0" w14:textId="77777777" w:rsidR="005734C4" w:rsidRPr="00F86A62" w:rsidRDefault="005734C4" w:rsidP="000A46E8">
      <w:pPr>
        <w:spacing w:line="240" w:lineRule="auto"/>
        <w:contextualSpacing/>
      </w:pPr>
    </w:p>
    <w:p w14:paraId="5123F8C0" w14:textId="77777777" w:rsidR="005734C4" w:rsidRPr="00F86A62" w:rsidRDefault="005734C4" w:rsidP="000A46E8">
      <w:pPr>
        <w:spacing w:line="240" w:lineRule="auto"/>
        <w:contextualSpacing/>
      </w:pPr>
      <w:r w:rsidRPr="00F86A62">
        <w:t>Build with a 3Doodler</w:t>
      </w:r>
    </w:p>
    <w:p w14:paraId="6C0AB770" w14:textId="77777777" w:rsidR="005734C4" w:rsidRPr="00F86A62" w:rsidRDefault="005734C4" w:rsidP="000A46E8">
      <w:pPr>
        <w:spacing w:line="240" w:lineRule="auto"/>
        <w:contextualSpacing/>
      </w:pPr>
      <w:r w:rsidRPr="00F86A62">
        <w:t>Tuesday, Feb 20</w:t>
      </w:r>
    </w:p>
    <w:p w14:paraId="722C2DC9" w14:textId="77777777" w:rsidR="005734C4" w:rsidRPr="00F86A62" w:rsidRDefault="005734C4" w:rsidP="000A46E8">
      <w:pPr>
        <w:spacing w:line="240" w:lineRule="auto"/>
        <w:contextualSpacing/>
      </w:pPr>
      <w:r w:rsidRPr="00F86A62">
        <w:t>3:00 PM</w:t>
      </w:r>
    </w:p>
    <w:p w14:paraId="23E559A7" w14:textId="77777777" w:rsidR="005734C4" w:rsidRPr="00F86A62" w:rsidRDefault="005734C4" w:rsidP="000A46E8">
      <w:pPr>
        <w:spacing w:line="240" w:lineRule="auto"/>
        <w:contextualSpacing/>
      </w:pPr>
      <w:r w:rsidRPr="00F86A62">
        <w:lastRenderedPageBreak/>
        <w:t>Draw your imagination in three dimensions using a gravity defying 3D pen. For ages 12-17.</w:t>
      </w:r>
    </w:p>
    <w:p w14:paraId="30AD2938" w14:textId="77777777" w:rsidR="005734C4" w:rsidRPr="00F86A62" w:rsidRDefault="005734C4" w:rsidP="000A46E8">
      <w:pPr>
        <w:spacing w:line="240" w:lineRule="auto"/>
        <w:contextualSpacing/>
      </w:pPr>
    </w:p>
    <w:p w14:paraId="7E13231B" w14:textId="77777777" w:rsidR="005734C4" w:rsidRPr="00F86A62" w:rsidRDefault="005734C4" w:rsidP="000A46E8">
      <w:pPr>
        <w:spacing w:line="240" w:lineRule="auto"/>
        <w:contextualSpacing/>
      </w:pPr>
      <w:r w:rsidRPr="00F86A62">
        <w:t>Make Your Own African-American Hero Button</w:t>
      </w:r>
    </w:p>
    <w:p w14:paraId="3F36B3E0" w14:textId="77777777" w:rsidR="005734C4" w:rsidRPr="00F86A62" w:rsidRDefault="005734C4" w:rsidP="000A46E8">
      <w:pPr>
        <w:spacing w:line="240" w:lineRule="auto"/>
        <w:contextualSpacing/>
      </w:pPr>
      <w:r w:rsidRPr="00F86A62">
        <w:t>Tuesday, Feb 27</w:t>
      </w:r>
    </w:p>
    <w:p w14:paraId="309F75F6" w14:textId="77777777" w:rsidR="005734C4" w:rsidRPr="00F86A62" w:rsidRDefault="005734C4" w:rsidP="000A46E8">
      <w:pPr>
        <w:spacing w:line="240" w:lineRule="auto"/>
        <w:contextualSpacing/>
      </w:pPr>
      <w:r w:rsidRPr="00F86A62">
        <w:t>3:00 PM</w:t>
      </w:r>
    </w:p>
    <w:p w14:paraId="707D332F" w14:textId="77777777" w:rsidR="005734C4" w:rsidRPr="00F86A62" w:rsidRDefault="005734C4" w:rsidP="000A46E8">
      <w:pPr>
        <w:spacing w:line="240" w:lineRule="auto"/>
        <w:contextualSpacing/>
      </w:pPr>
      <w:r w:rsidRPr="00F86A62">
        <w:t>In honor of African American History Month, emblazon the visage of an African-American hero on a button to display proudly, inspiring discourse. For ages 12-17.</w:t>
      </w:r>
    </w:p>
    <w:p w14:paraId="0E218398" w14:textId="77777777" w:rsidR="005734C4" w:rsidRPr="00F86A62" w:rsidRDefault="005734C4" w:rsidP="000A46E8">
      <w:pPr>
        <w:spacing w:line="240" w:lineRule="auto"/>
        <w:contextualSpacing/>
      </w:pPr>
    </w:p>
    <w:p w14:paraId="36C218E3" w14:textId="77777777" w:rsidR="005734C4" w:rsidRPr="00F86A62" w:rsidRDefault="005734C4" w:rsidP="000A46E8">
      <w:pPr>
        <w:spacing w:line="240" w:lineRule="auto"/>
        <w:contextualSpacing/>
      </w:pPr>
      <w:r w:rsidRPr="00F86A62">
        <w:t>ADULTS</w:t>
      </w:r>
    </w:p>
    <w:p w14:paraId="4F419EEC" w14:textId="77777777" w:rsidR="005734C4" w:rsidRPr="00F86A62" w:rsidRDefault="005734C4" w:rsidP="000A46E8">
      <w:pPr>
        <w:spacing w:line="240" w:lineRule="auto"/>
        <w:contextualSpacing/>
      </w:pPr>
    </w:p>
    <w:p w14:paraId="237A9123" w14:textId="77777777" w:rsidR="005734C4" w:rsidRPr="00F86A62" w:rsidRDefault="005734C4" w:rsidP="000A46E8">
      <w:pPr>
        <w:spacing w:line="240" w:lineRule="auto"/>
        <w:contextualSpacing/>
      </w:pPr>
      <w:r w:rsidRPr="00F86A62">
        <w:t>Yoga</w:t>
      </w:r>
    </w:p>
    <w:p w14:paraId="301EB78B" w14:textId="77777777" w:rsidR="005734C4" w:rsidRPr="00F86A62" w:rsidRDefault="005734C4" w:rsidP="000A46E8">
      <w:pPr>
        <w:spacing w:line="240" w:lineRule="auto"/>
        <w:contextualSpacing/>
      </w:pPr>
      <w:r w:rsidRPr="00F86A62">
        <w:t>Every Tuesday</w:t>
      </w:r>
    </w:p>
    <w:p w14:paraId="25742272" w14:textId="77777777" w:rsidR="005734C4" w:rsidRPr="00F86A62" w:rsidRDefault="005734C4" w:rsidP="000A46E8">
      <w:pPr>
        <w:spacing w:line="240" w:lineRule="auto"/>
        <w:contextualSpacing/>
      </w:pPr>
      <w:r w:rsidRPr="00F86A62">
        <w:t>6:30 PM</w:t>
      </w:r>
    </w:p>
    <w:p w14:paraId="735A25CF" w14:textId="77777777" w:rsidR="005734C4" w:rsidRPr="00F86A62" w:rsidRDefault="005734C4" w:rsidP="000A46E8">
      <w:pPr>
        <w:spacing w:line="240" w:lineRule="auto"/>
        <w:contextualSpacing/>
      </w:pPr>
      <w:r w:rsidRPr="00F86A62">
        <w:t>Practice the art of yoga with us. Beginners are welcome. Please bring your own mat or towel.</w:t>
      </w:r>
    </w:p>
    <w:p w14:paraId="2BDFA83D" w14:textId="77777777" w:rsidR="0068293E" w:rsidRDefault="0068293E" w:rsidP="0068293E">
      <w:pPr>
        <w:spacing w:line="240" w:lineRule="auto"/>
        <w:contextualSpacing/>
      </w:pPr>
    </w:p>
    <w:p w14:paraId="3E45F537" w14:textId="77777777" w:rsidR="0068293E" w:rsidRDefault="0068293E" w:rsidP="0068293E">
      <w:pPr>
        <w:spacing w:line="240" w:lineRule="auto"/>
        <w:contextualSpacing/>
      </w:pPr>
      <w:r>
        <w:t>Community Reiki Share</w:t>
      </w:r>
    </w:p>
    <w:p w14:paraId="1CDD1CA5" w14:textId="77777777" w:rsidR="0068293E" w:rsidRDefault="0068293E" w:rsidP="0068293E">
      <w:pPr>
        <w:spacing w:line="240" w:lineRule="auto"/>
        <w:contextualSpacing/>
      </w:pPr>
      <w:r>
        <w:t>Thursdays, Dec 7, Jan 4, Feb 1</w:t>
      </w:r>
    </w:p>
    <w:p w14:paraId="69A09B5D" w14:textId="77777777" w:rsidR="0068293E" w:rsidRDefault="0068293E" w:rsidP="0068293E">
      <w:pPr>
        <w:spacing w:line="240" w:lineRule="auto"/>
        <w:contextualSpacing/>
      </w:pPr>
      <w:r>
        <w:t>6:00 PM - 7:30 PM</w:t>
      </w:r>
    </w:p>
    <w:p w14:paraId="44D37902" w14:textId="51752C2E" w:rsidR="0068293E" w:rsidRDefault="0068293E" w:rsidP="0068293E">
      <w:pPr>
        <w:spacing w:line="240" w:lineRule="auto"/>
        <w:contextualSpacing/>
      </w:pPr>
      <w:r>
        <w:t>Reiki is a Japanese technique for stress reduction and relaxation. Led by local Reiki practitioners, join us to learn, experience and share.</w:t>
      </w:r>
    </w:p>
    <w:p w14:paraId="6CE5BEBE" w14:textId="77777777" w:rsidR="0068293E" w:rsidRPr="00F86A62" w:rsidRDefault="0068293E" w:rsidP="000A46E8">
      <w:pPr>
        <w:spacing w:line="240" w:lineRule="auto"/>
        <w:contextualSpacing/>
      </w:pPr>
    </w:p>
    <w:p w14:paraId="3C3267B3" w14:textId="77777777" w:rsidR="00B446AC" w:rsidRPr="00F86A62" w:rsidRDefault="00AA0C57" w:rsidP="000A46E8">
      <w:pPr>
        <w:spacing w:line="240" w:lineRule="auto"/>
        <w:contextualSpacing/>
      </w:pPr>
      <w:r w:rsidRPr="00F86A62">
        <w:t xml:space="preserve">EDMONDSON </w:t>
      </w:r>
      <w:r w:rsidR="009F1085" w:rsidRPr="00F86A62">
        <w:t>PIKE</w:t>
      </w:r>
      <w:r w:rsidR="009F1085" w:rsidRPr="00F86A62">
        <w:cr/>
      </w:r>
    </w:p>
    <w:p w14:paraId="74C121D4" w14:textId="77777777" w:rsidR="00513051" w:rsidRPr="00F86A62" w:rsidRDefault="00B446AC" w:rsidP="000A46E8">
      <w:pPr>
        <w:spacing w:line="240" w:lineRule="auto"/>
        <w:contextualSpacing/>
      </w:pPr>
      <w:r w:rsidRPr="00F86A62">
        <w:t>CHILDREN</w:t>
      </w:r>
    </w:p>
    <w:p w14:paraId="3BD24A06" w14:textId="77777777" w:rsidR="0068293E" w:rsidRDefault="009F1085" w:rsidP="000A46E8">
      <w:pPr>
        <w:spacing w:line="240" w:lineRule="auto"/>
        <w:contextualSpacing/>
      </w:pPr>
      <w:r w:rsidRPr="00F86A62">
        <w:t>Family Night Story Time</w:t>
      </w:r>
      <w:r w:rsidRPr="00F86A62">
        <w:cr/>
      </w:r>
      <w:r w:rsidR="00C12F30" w:rsidRPr="00C12F30">
        <w:t>Every Monday</w:t>
      </w:r>
      <w:r>
        <w:cr/>
        <w:t>6:30 PM</w:t>
      </w:r>
      <w:r>
        <w:cr/>
        <w:t>Bring the family and join us for stories and other fun activities. For ages 0-5.</w:t>
      </w:r>
      <w:r>
        <w:cr/>
      </w:r>
      <w:r w:rsidR="00FC5EFA" w:rsidRPr="00F86A62">
        <w:cr/>
      </w:r>
      <w:r w:rsidRPr="00F86A62">
        <w:t>Bilingual Story Time</w:t>
      </w:r>
      <w:r w:rsidRPr="00F86A62">
        <w:cr/>
      </w:r>
      <w:r w:rsidR="00C12F30" w:rsidRPr="00C12F30">
        <w:t>Every 1st Tuesday </w:t>
      </w:r>
      <w:r>
        <w:cr/>
        <w:t>6:00 PM</w:t>
      </w:r>
      <w:r>
        <w:cr/>
        <w:t>Join us for a bilingual story time, with books read in English and Spanish. Each month has a new theme. For ages 4-7.</w:t>
      </w:r>
      <w:r>
        <w:cr/>
      </w:r>
      <w:r w:rsidR="00FC5EFA" w:rsidRPr="00F86A62">
        <w:cr/>
      </w:r>
      <w:r w:rsidR="0068293E" w:rsidRPr="0068293E">
        <w:rPr>
          <w:b/>
        </w:rPr>
        <w:t xml:space="preserve"> </w:t>
      </w:r>
      <w:proofErr w:type="spellStart"/>
      <w:r w:rsidR="0068293E" w:rsidRPr="009F1085">
        <w:rPr>
          <w:b/>
        </w:rPr>
        <w:t>READing</w:t>
      </w:r>
      <w:proofErr w:type="spellEnd"/>
      <w:r w:rsidR="0068293E" w:rsidRPr="009F1085">
        <w:rPr>
          <w:b/>
        </w:rPr>
        <w:t xml:space="preserve"> Paws and NPL present: A </w:t>
      </w:r>
      <w:proofErr w:type="spellStart"/>
      <w:r w:rsidR="0068293E" w:rsidRPr="009F1085">
        <w:rPr>
          <w:b/>
        </w:rPr>
        <w:t>Pawsitive</w:t>
      </w:r>
      <w:proofErr w:type="spellEnd"/>
      <w:r w:rsidR="0068293E" w:rsidRPr="009F1085">
        <w:rPr>
          <w:b/>
        </w:rPr>
        <w:t xml:space="preserve"> Experience</w:t>
      </w:r>
      <w:r w:rsidR="0068293E" w:rsidRPr="009F1085">
        <w:rPr>
          <w:b/>
        </w:rPr>
        <w:cr/>
      </w:r>
      <w:r w:rsidR="0068293E" w:rsidRPr="00614F20">
        <w:t>Every 4th Tuesday</w:t>
      </w:r>
      <w:r w:rsidR="0068293E">
        <w:cr/>
        <w:t>4:30 PM</w:t>
      </w:r>
      <w:r w:rsidR="0068293E">
        <w:cr/>
        <w:t xml:space="preserve">School age children: cuddle up with a canine friend who will listen while you read a good book to him. Sign up for your spot to read to </w:t>
      </w:r>
      <w:proofErr w:type="spellStart"/>
      <w:r w:rsidR="0068293E">
        <w:t>Zarth</w:t>
      </w:r>
      <w:proofErr w:type="spellEnd"/>
      <w:r w:rsidR="0068293E">
        <w:t xml:space="preserve">, a </w:t>
      </w:r>
      <w:proofErr w:type="spellStart"/>
      <w:r w:rsidR="0068293E">
        <w:t>READing</w:t>
      </w:r>
      <w:proofErr w:type="spellEnd"/>
      <w:r w:rsidR="0068293E">
        <w:t xml:space="preserve"> Paws German Shepherd. Limited space; registration is required for a specific 15-minute time period. Call (615) 880-3957, ext. 73780 to register. For ages 4 and older.</w:t>
      </w:r>
      <w:r w:rsidR="0068293E">
        <w:cr/>
      </w:r>
    </w:p>
    <w:p w14:paraId="303BC01F" w14:textId="0D6EA6AB" w:rsidR="00FC5EFA" w:rsidRDefault="009F1085" w:rsidP="000A46E8">
      <w:pPr>
        <w:spacing w:line="240" w:lineRule="auto"/>
        <w:contextualSpacing/>
        <w:rPr>
          <w:b/>
        </w:rPr>
      </w:pPr>
      <w:r w:rsidRPr="00F86A62">
        <w:t>Preschool Story Time</w:t>
      </w:r>
      <w:r w:rsidRPr="00F86A62">
        <w:cr/>
      </w:r>
      <w:r w:rsidR="00C12F30" w:rsidRPr="00C12F30">
        <w:t>Every Wednesday at 10:00 a.m. and 11:00 a.m.</w:t>
      </w:r>
      <w:r>
        <w:cr/>
        <w:t>10:00 AM</w:t>
      </w:r>
      <w:r>
        <w:cr/>
        <w:t>Join us for stories, rhymes, songs, and a lot of early literacy fun. For ages 0-5.</w:t>
      </w:r>
      <w:r>
        <w:cr/>
      </w:r>
      <w:r w:rsidR="00FC5EFA">
        <w:rPr>
          <w:b/>
        </w:rPr>
        <w:cr/>
      </w:r>
      <w:r w:rsidRPr="009F1085">
        <w:rPr>
          <w:b/>
        </w:rPr>
        <w:lastRenderedPageBreak/>
        <w:t>LEGO Junior Builders Club</w:t>
      </w:r>
      <w:r w:rsidRPr="009F1085">
        <w:rPr>
          <w:b/>
        </w:rPr>
        <w:cr/>
      </w:r>
      <w:r w:rsidR="00614F20" w:rsidRPr="00614F20">
        <w:t>Every 2nd Saturday </w:t>
      </w:r>
      <w:r>
        <w:cr/>
        <w:t>10:30 AM</w:t>
      </w:r>
      <w:r>
        <w:cr/>
        <w:t>Come and build with LEGO - we provide the materials. Registration is required. Please call (615) 880-3957, ext. 73780 to register. For ages 4 and older.</w:t>
      </w:r>
      <w:r>
        <w:cr/>
      </w:r>
      <w:r w:rsidR="0068293E">
        <w:rPr>
          <w:b/>
        </w:rPr>
        <w:t xml:space="preserve"> </w:t>
      </w:r>
      <w:r w:rsidR="00FC5EFA">
        <w:rPr>
          <w:b/>
        </w:rPr>
        <w:cr/>
      </w:r>
      <w:r w:rsidRPr="009F1085">
        <w:rPr>
          <w:b/>
        </w:rPr>
        <w:t>Hunger Awareness Story Time: Bear Wants More</w:t>
      </w:r>
      <w:r w:rsidRPr="009F1085">
        <w:rPr>
          <w:b/>
        </w:rPr>
        <w:cr/>
      </w:r>
      <w:r>
        <w:t>Wednesday, Jan 24</w:t>
      </w:r>
      <w:r>
        <w:cr/>
        <w:t>10:00 AM</w:t>
      </w:r>
      <w:r w:rsidR="00614F20">
        <w:t xml:space="preserve"> and 11:00 AM</w:t>
      </w:r>
      <w:r>
        <w:cr/>
        <w:t>Did you know January is Hunger Awareness Month at the Library? Join us for a story time and craft based on Bear Wants More by Karma Wilson. When springtime comes, Bear wakes up very hungry and thin! Bear's friends help him to finally satisfy his HUGE hunger in a most surprising way. For ages 0-5.</w:t>
      </w:r>
      <w:r>
        <w:cr/>
      </w:r>
    </w:p>
    <w:p w14:paraId="7F4633B5" w14:textId="77777777" w:rsidR="00B446AC" w:rsidRDefault="009F1085" w:rsidP="000A46E8">
      <w:pPr>
        <w:spacing w:line="240" w:lineRule="auto"/>
        <w:contextualSpacing/>
      </w:pPr>
      <w:r w:rsidRPr="009F1085">
        <w:rPr>
          <w:b/>
        </w:rPr>
        <w:t>The Legend of John Henry</w:t>
      </w:r>
      <w:r w:rsidRPr="009F1085">
        <w:rPr>
          <w:b/>
        </w:rPr>
        <w:cr/>
      </w:r>
      <w:r>
        <w:t>Monday, Feb 5</w:t>
      </w:r>
      <w:r>
        <w:cr/>
        <w:t>6:30 PM</w:t>
      </w:r>
      <w:r>
        <w:cr/>
        <w:t xml:space="preserve">Hear storyteller Michael </w:t>
      </w:r>
      <w:proofErr w:type="spellStart"/>
      <w:r>
        <w:t>Diallo</w:t>
      </w:r>
      <w:proofErr w:type="spellEnd"/>
      <w:r>
        <w:t xml:space="preserve"> </w:t>
      </w:r>
      <w:proofErr w:type="spellStart"/>
      <w:r>
        <w:t>McLendon</w:t>
      </w:r>
      <w:proofErr w:type="spellEnd"/>
      <w:r>
        <w:t xml:space="preserve"> tell </w:t>
      </w:r>
      <w:r w:rsidR="00220C3C">
        <w:t>“The Legend of John Henry,” a “steel driving man”</w:t>
      </w:r>
      <w:r>
        <w:t xml:space="preserve"> whose prowess was measured in a race against a steam-powered hammer. For ages 0-5.</w:t>
      </w:r>
      <w:r>
        <w:cr/>
      </w:r>
      <w:r w:rsidR="00FC5EFA">
        <w:rPr>
          <w:b/>
        </w:rPr>
        <w:cr/>
      </w:r>
      <w:r w:rsidRPr="009F1085">
        <w:rPr>
          <w:b/>
        </w:rPr>
        <w:t xml:space="preserve">Puppet Truck presents: </w:t>
      </w:r>
      <w:proofErr w:type="spellStart"/>
      <w:r w:rsidRPr="009F1085">
        <w:rPr>
          <w:b/>
        </w:rPr>
        <w:t>Anansi</w:t>
      </w:r>
      <w:proofErr w:type="spellEnd"/>
      <w:r w:rsidRPr="009F1085">
        <w:rPr>
          <w:b/>
        </w:rPr>
        <w:t xml:space="preserve"> the Spider</w:t>
      </w:r>
      <w:r w:rsidRPr="009F1085">
        <w:rPr>
          <w:b/>
        </w:rPr>
        <w:cr/>
      </w:r>
      <w:r>
        <w:t>Saturday, Feb 24</w:t>
      </w:r>
      <w:r>
        <w:cr/>
        <w:t>10:30 AM</w:t>
      </w:r>
      <w:r>
        <w:cr/>
        <w:t>This colorful marionette and hand-and-rod puppet play is based on African tales of a tricky spider who uses his cleverness to achieve his wishes. The Wood and Strings Puppet Company created the show</w:t>
      </w:r>
      <w:r w:rsidR="00926E1F">
        <w:t>’s</w:t>
      </w:r>
      <w:r>
        <w:t xml:space="preserve"> beautiful marionettes especially for the Library, while our very own Wishing Chair Productions created the hand-and-rod puppets and all other aspects of the show. For ages 3-7, but all are welcome.</w:t>
      </w:r>
      <w:r>
        <w:cr/>
      </w:r>
    </w:p>
    <w:p w14:paraId="433AADC6" w14:textId="77777777" w:rsidR="00B446AC" w:rsidRDefault="00B446AC" w:rsidP="000A46E8">
      <w:pPr>
        <w:spacing w:line="240" w:lineRule="auto"/>
        <w:contextualSpacing/>
      </w:pPr>
      <w:r>
        <w:t>TEENS</w:t>
      </w:r>
    </w:p>
    <w:p w14:paraId="3D296B0F" w14:textId="77777777" w:rsidR="00FC5EFA" w:rsidRDefault="00FC5EFA" w:rsidP="000A46E8">
      <w:pPr>
        <w:spacing w:line="240" w:lineRule="auto"/>
        <w:contextualSpacing/>
      </w:pPr>
      <w:r>
        <w:rPr>
          <w:b/>
        </w:rPr>
        <w:cr/>
      </w:r>
      <w:r w:rsidR="009F1085" w:rsidRPr="009F1085">
        <w:rPr>
          <w:b/>
        </w:rPr>
        <w:t>Teen Time</w:t>
      </w:r>
      <w:r w:rsidR="009F1085" w:rsidRPr="009F1085">
        <w:rPr>
          <w:b/>
        </w:rPr>
        <w:cr/>
      </w:r>
      <w:r w:rsidR="005424B8" w:rsidRPr="005424B8">
        <w:t>Every Monday through Thursday while school is in session</w:t>
      </w:r>
      <w:r w:rsidR="009F1085">
        <w:cr/>
        <w:t>5:30 PM</w:t>
      </w:r>
      <w:r w:rsidR="009F1085">
        <w:cr/>
        <w:t>Join us for arts, crafts, gaming, movies, and more! You can get homework help, study, or just hang out as well. For teens, ages 12-18 in grades 7-12.</w:t>
      </w:r>
      <w:r w:rsidR="009F1085">
        <w:cr/>
      </w:r>
      <w:r>
        <w:rPr>
          <w:b/>
        </w:rPr>
        <w:cr/>
      </w:r>
      <w:r w:rsidR="009F1085" w:rsidRPr="009F1085">
        <w:rPr>
          <w:b/>
        </w:rPr>
        <w:t>Adulting 101: Financial Literacy</w:t>
      </w:r>
      <w:r w:rsidR="009F1085" w:rsidRPr="009F1085">
        <w:rPr>
          <w:b/>
        </w:rPr>
        <w:cr/>
      </w:r>
      <w:r w:rsidR="009F1085">
        <w:t>Tuesday, Dec 5</w:t>
      </w:r>
      <w:r w:rsidR="009F1085">
        <w:cr/>
        <w:t>5:30 PM</w:t>
      </w:r>
      <w:r w:rsidR="009F1085">
        <w:cr/>
        <w:t>Learn the basics of finances, the functionality of checking and savings account, credit cards, and general banking.</w:t>
      </w:r>
      <w:r w:rsidR="009F1085">
        <w:cr/>
      </w:r>
      <w:r>
        <w:rPr>
          <w:b/>
        </w:rPr>
        <w:cr/>
      </w:r>
      <w:r w:rsidR="009F1085" w:rsidRPr="009F1085">
        <w:rPr>
          <w:b/>
        </w:rPr>
        <w:t>Adulting 101: Introduction to Home Ownership Presented by THDA</w:t>
      </w:r>
      <w:r w:rsidR="009F1085" w:rsidRPr="009F1085">
        <w:rPr>
          <w:b/>
        </w:rPr>
        <w:cr/>
      </w:r>
      <w:r w:rsidR="009F1085">
        <w:t>Thursday, Jan 25</w:t>
      </w:r>
      <w:r w:rsidR="009F1085">
        <w:cr/>
        <w:t>5:30 PM</w:t>
      </w:r>
      <w:r w:rsidR="009F1085">
        <w:cr/>
        <w:t xml:space="preserve">Learn about the benefits of homeownership, the THDA down payment assistance programs, and the importance of attending a </w:t>
      </w:r>
      <w:proofErr w:type="gramStart"/>
      <w:r w:rsidR="009F1085">
        <w:t>homebuyers</w:t>
      </w:r>
      <w:proofErr w:type="gramEnd"/>
      <w:r w:rsidR="009F1085">
        <w:t xml:space="preserve"> education course.</w:t>
      </w:r>
      <w:r w:rsidR="009F1085">
        <w:cr/>
      </w:r>
    </w:p>
    <w:p w14:paraId="78FCE807" w14:textId="77777777" w:rsidR="00B446AC" w:rsidRDefault="009F1085" w:rsidP="000A46E8">
      <w:pPr>
        <w:spacing w:line="240" w:lineRule="auto"/>
        <w:contextualSpacing/>
      </w:pPr>
      <w:r w:rsidRPr="009F1085">
        <w:rPr>
          <w:b/>
        </w:rPr>
        <w:lastRenderedPageBreak/>
        <w:t>Adulting 101: Caring For Your Clothes</w:t>
      </w:r>
      <w:r w:rsidRPr="009F1085">
        <w:rPr>
          <w:b/>
        </w:rPr>
        <w:cr/>
      </w:r>
      <w:r>
        <w:t>Thursday, Feb 8</w:t>
      </w:r>
      <w:r>
        <w:cr/>
        <w:t>5:30 PM</w:t>
      </w:r>
      <w:r>
        <w:cr/>
        <w:t>Make sure you always look sharp by caring for your clothes properly. Learn how to iron, wash your clothes so they do not fade or get ru</w:t>
      </w:r>
      <w:r w:rsidR="00B446AC">
        <w:t>ined, and sew a button or tear.</w:t>
      </w:r>
    </w:p>
    <w:p w14:paraId="195E3C9F" w14:textId="77777777" w:rsidR="006B1427" w:rsidRDefault="006B1427" w:rsidP="000A46E8">
      <w:pPr>
        <w:spacing w:line="240" w:lineRule="auto"/>
        <w:contextualSpacing/>
      </w:pPr>
    </w:p>
    <w:p w14:paraId="4F485EC7" w14:textId="77777777" w:rsidR="00B446AC" w:rsidRDefault="00B446AC" w:rsidP="000A46E8">
      <w:pPr>
        <w:spacing w:line="240" w:lineRule="auto"/>
        <w:contextualSpacing/>
      </w:pPr>
      <w:r>
        <w:t>ADULTS</w:t>
      </w:r>
    </w:p>
    <w:p w14:paraId="2668C8EB" w14:textId="77777777" w:rsidR="006B1427" w:rsidRDefault="006B1427" w:rsidP="000A46E8">
      <w:pPr>
        <w:spacing w:line="240" w:lineRule="auto"/>
        <w:contextualSpacing/>
        <w:rPr>
          <w:b/>
        </w:rPr>
      </w:pPr>
    </w:p>
    <w:p w14:paraId="4E4E6D4D" w14:textId="77777777" w:rsidR="00FB3F17" w:rsidRDefault="00FB3F17" w:rsidP="00FB3F17">
      <w:pPr>
        <w:spacing w:line="240" w:lineRule="auto"/>
        <w:contextualSpacing/>
      </w:pPr>
      <w:r w:rsidRPr="009F1085">
        <w:rPr>
          <w:b/>
        </w:rPr>
        <w:t>Hollywood Holiday Classic Films</w:t>
      </w:r>
      <w:r w:rsidRPr="009F1085">
        <w:rPr>
          <w:b/>
        </w:rPr>
        <w:cr/>
      </w:r>
      <w:r>
        <w:rPr>
          <w:b/>
        </w:rPr>
        <w:t>E</w:t>
      </w:r>
      <w:r>
        <w:t xml:space="preserve">very Monday and Wednesday </w:t>
      </w:r>
    </w:p>
    <w:p w14:paraId="058A5370" w14:textId="68FB72D5" w:rsidR="00FB3F17" w:rsidRDefault="00FB3F17" w:rsidP="00FB3F17">
      <w:pPr>
        <w:spacing w:line="240" w:lineRule="auto"/>
        <w:contextualSpacing/>
      </w:pPr>
      <w:r>
        <w:t>10:30 AM – 12:30 PM</w:t>
      </w:r>
      <w:r>
        <w:cr/>
        <w:t>Join us for holiday classic movies. Dec 4: Miracle on 34th Street. Dec 6: Imitation of Life. Dec 11: A Christmas Carol. Dec 13: It's a Wonderful Life. Dec 18: White Christmas. Dec 20: Holiday Inn. Dec 27: New Year's Eve.</w:t>
      </w:r>
      <w:r>
        <w:cr/>
      </w:r>
    </w:p>
    <w:p w14:paraId="4DF79576" w14:textId="3ABFA7E0" w:rsidR="00BD08CE" w:rsidRDefault="00BD08CE" w:rsidP="00FB3F17">
      <w:pPr>
        <w:spacing w:line="240" w:lineRule="auto"/>
        <w:contextualSpacing/>
      </w:pPr>
      <w:r w:rsidRPr="009F1085">
        <w:rPr>
          <w:b/>
        </w:rPr>
        <w:t>Classic Movie Mondays</w:t>
      </w:r>
      <w:r w:rsidRPr="009F1085">
        <w:rPr>
          <w:b/>
        </w:rPr>
        <w:cr/>
      </w:r>
      <w:r>
        <w:rPr>
          <w:b/>
        </w:rPr>
        <w:t xml:space="preserve">Every </w:t>
      </w:r>
      <w:r>
        <w:t>Monday, beginning Jan 8</w:t>
      </w:r>
      <w:r>
        <w:cr/>
        <w:t>10:30 AM – 12:30 PM</w:t>
      </w:r>
      <w:r>
        <w:cr/>
      </w:r>
      <w:r w:rsidR="00EA01B0">
        <w:t>Showcasing</w:t>
      </w:r>
      <w:r>
        <w:t xml:space="preserve"> Hollywood's</w:t>
      </w:r>
      <w:r w:rsidR="003C4F8E">
        <w:t xml:space="preserve"> best classic films.</w:t>
      </w:r>
      <w:r>
        <w:cr/>
      </w:r>
    </w:p>
    <w:p w14:paraId="56CDC304" w14:textId="0D5247C0" w:rsidR="00FC5EFA" w:rsidRDefault="00FB3F17" w:rsidP="000A46E8">
      <w:pPr>
        <w:spacing w:line="240" w:lineRule="auto"/>
        <w:contextualSpacing/>
        <w:rPr>
          <w:b/>
        </w:rPr>
      </w:pPr>
      <w:r w:rsidRPr="009F1085">
        <w:rPr>
          <w:b/>
        </w:rPr>
        <w:t>Gadget Lab</w:t>
      </w:r>
      <w:r w:rsidRPr="009F1085">
        <w:rPr>
          <w:b/>
        </w:rPr>
        <w:cr/>
      </w:r>
      <w:r w:rsidRPr="00BD6687">
        <w:t xml:space="preserve">Every Monday </w:t>
      </w:r>
      <w:r>
        <w:cr/>
        <w:t>1:00 PM</w:t>
      </w:r>
      <w:r>
        <w:cr/>
        <w:t>Bring your personal computer, tablet, or smart device and learn to use library digital services. No registration required.</w:t>
      </w:r>
      <w:r w:rsidR="003C4F8E">
        <w:t xml:space="preserve"> </w:t>
      </w:r>
      <w:r>
        <w:cr/>
      </w:r>
    </w:p>
    <w:p w14:paraId="22725668" w14:textId="4127244F" w:rsidR="00FB3F17" w:rsidRDefault="009F1085" w:rsidP="000A46E8">
      <w:pPr>
        <w:spacing w:line="240" w:lineRule="auto"/>
        <w:contextualSpacing/>
      </w:pPr>
      <w:r w:rsidRPr="009F1085">
        <w:rPr>
          <w:b/>
        </w:rPr>
        <w:t>Yoga Tuesdays</w:t>
      </w:r>
      <w:r w:rsidRPr="009F1085">
        <w:rPr>
          <w:b/>
        </w:rPr>
        <w:cr/>
      </w:r>
      <w:r w:rsidR="001D1AAC">
        <w:t xml:space="preserve">Every </w:t>
      </w:r>
      <w:r>
        <w:t>Tuesday</w:t>
      </w:r>
      <w:r>
        <w:cr/>
        <w:t>6:00 PM</w:t>
      </w:r>
      <w:r>
        <w:cr/>
        <w:t>Stretch, strengthen, balance, breathe, laugh, and relax with certified yoga instructors from Small World Yoga.</w:t>
      </w:r>
      <w:r w:rsidR="00220C3C">
        <w:t xml:space="preserve"> </w:t>
      </w:r>
      <w:r>
        <w:t xml:space="preserve">Wear comfortable clothes that you can exercise in and you may borrow one of our mats or bring your own. All ages and abilities </w:t>
      </w:r>
      <w:r w:rsidR="00FB3F17">
        <w:t>welcome.</w:t>
      </w:r>
    </w:p>
    <w:p w14:paraId="2208369D" w14:textId="7CDD5241" w:rsidR="00BD08CE" w:rsidRDefault="00FB3F17" w:rsidP="000A46E8">
      <w:pPr>
        <w:spacing w:line="240" w:lineRule="auto"/>
        <w:contextualSpacing/>
      </w:pPr>
      <w:r>
        <w:rPr>
          <w:b/>
        </w:rPr>
        <w:cr/>
      </w:r>
      <w:r w:rsidR="00BD08CE" w:rsidRPr="009F1085">
        <w:rPr>
          <w:b/>
        </w:rPr>
        <w:t xml:space="preserve"> Body Beat</w:t>
      </w:r>
      <w:r w:rsidR="00BD08CE" w:rsidRPr="009F1085">
        <w:rPr>
          <w:b/>
        </w:rPr>
        <w:cr/>
      </w:r>
      <w:r w:rsidR="00BD08CE">
        <w:t>Every Wednesday in Jan</w:t>
      </w:r>
      <w:r w:rsidR="00BD08CE">
        <w:cr/>
        <w:t>6:00 PM</w:t>
      </w:r>
      <w:r w:rsidR="00BD08CE">
        <w:cr/>
        <w:t xml:space="preserve">Join us for a high intensity workout to upbeat music. Registration is not required. The class is </w:t>
      </w:r>
      <w:r w:rsidR="003C4F8E">
        <w:t>free and open to everyone.</w:t>
      </w:r>
    </w:p>
    <w:p w14:paraId="61A7C92B" w14:textId="77777777" w:rsidR="003C4F8E" w:rsidRDefault="003C4F8E" w:rsidP="000A46E8">
      <w:pPr>
        <w:spacing w:line="240" w:lineRule="auto"/>
        <w:contextualSpacing/>
        <w:rPr>
          <w:b/>
        </w:rPr>
      </w:pPr>
    </w:p>
    <w:p w14:paraId="2EBF5D53" w14:textId="3023FA28" w:rsidR="001D1AAC" w:rsidRDefault="00926E1F" w:rsidP="000A46E8">
      <w:pPr>
        <w:spacing w:line="240" w:lineRule="auto"/>
        <w:contextualSpacing/>
        <w:rPr>
          <w:b/>
        </w:rPr>
      </w:pPr>
      <w:r>
        <w:rPr>
          <w:b/>
        </w:rPr>
        <w:t>Fiction Writer</w:t>
      </w:r>
      <w:r w:rsidR="009F1085" w:rsidRPr="009F1085">
        <w:rPr>
          <w:b/>
        </w:rPr>
        <w:t>s Group</w:t>
      </w:r>
      <w:r w:rsidR="009F1085" w:rsidRPr="009F1085">
        <w:rPr>
          <w:b/>
        </w:rPr>
        <w:cr/>
      </w:r>
      <w:r w:rsidR="001D1AAC">
        <w:t xml:space="preserve">Every </w:t>
      </w:r>
      <w:r w:rsidR="009F1085">
        <w:t>Wednesday</w:t>
      </w:r>
      <w:r w:rsidR="009F1085">
        <w:cr/>
        <w:t>6:30 PM</w:t>
      </w:r>
      <w:r w:rsidR="009F1085">
        <w:cr/>
        <w:t>All genres of fiction and writing levels are welcome. Come chat with other writers, get feedback on your work, or use the space to work on your own projects independently. If bringing work for critique, please limit to 5 pages per meeting.</w:t>
      </w:r>
      <w:r w:rsidR="009F1085">
        <w:cr/>
      </w:r>
      <w:r w:rsidR="00FC5EFA">
        <w:rPr>
          <w:b/>
        </w:rPr>
        <w:cr/>
      </w:r>
      <w:r w:rsidR="009F1085" w:rsidRPr="009F1085">
        <w:rPr>
          <w:b/>
        </w:rPr>
        <w:t>Gentle Yoga</w:t>
      </w:r>
      <w:r w:rsidR="009F1085" w:rsidRPr="009F1085">
        <w:rPr>
          <w:b/>
        </w:rPr>
        <w:cr/>
      </w:r>
      <w:r w:rsidR="001D1AAC">
        <w:rPr>
          <w:b/>
        </w:rPr>
        <w:t xml:space="preserve">Every Thursday </w:t>
      </w:r>
      <w:r w:rsidR="009F1085">
        <w:cr/>
      </w:r>
      <w:r w:rsidR="009F1085">
        <w:lastRenderedPageBreak/>
        <w:t>10:15 AM</w:t>
      </w:r>
      <w:r w:rsidR="009F1085">
        <w:cr/>
        <w:t>Join Small World Yoga every Thursday morning for a gentle yoga class. You may borrow one of our mats or bring your own. All ages and abilities welcome.</w:t>
      </w:r>
      <w:r w:rsidR="009F1085">
        <w:cr/>
      </w:r>
      <w:r w:rsidR="00FC5EFA">
        <w:rPr>
          <w:b/>
        </w:rPr>
        <w:cr/>
      </w:r>
      <w:r w:rsidR="009F1085" w:rsidRPr="009F1085">
        <w:rPr>
          <w:b/>
        </w:rPr>
        <w:t>1st Thursday Book Club</w:t>
      </w:r>
      <w:r w:rsidR="009F1085" w:rsidRPr="009F1085">
        <w:rPr>
          <w:b/>
        </w:rPr>
        <w:cr/>
      </w:r>
      <w:r w:rsidR="001D1AAC">
        <w:rPr>
          <w:b/>
        </w:rPr>
        <w:t>Every 1</w:t>
      </w:r>
      <w:r w:rsidR="001D1AAC" w:rsidRPr="001D1AAC">
        <w:rPr>
          <w:b/>
          <w:vertAlign w:val="superscript"/>
        </w:rPr>
        <w:t>st</w:t>
      </w:r>
      <w:r w:rsidR="001D1AAC">
        <w:rPr>
          <w:b/>
        </w:rPr>
        <w:t xml:space="preserve"> Thursday</w:t>
      </w:r>
    </w:p>
    <w:p w14:paraId="6F32E462" w14:textId="1CD45C8F" w:rsidR="00BD08CE" w:rsidRDefault="009F1085" w:rsidP="00FB3F17">
      <w:pPr>
        <w:spacing w:line="240" w:lineRule="auto"/>
        <w:contextualSpacing/>
      </w:pPr>
      <w:r>
        <w:t>10:15 AM</w:t>
      </w:r>
      <w:r>
        <w:cr/>
        <w:t xml:space="preserve">Every 1st Thursday </w:t>
      </w:r>
      <w:proofErr w:type="gramStart"/>
      <w:r>
        <w:t>Join</w:t>
      </w:r>
      <w:proofErr w:type="gramEnd"/>
      <w:r>
        <w:t xml:space="preserve"> us every month for informal book discussions, alternating fiction an</w:t>
      </w:r>
      <w:r w:rsidR="00CA71C2">
        <w:t>d non-fiction titles.</w:t>
      </w:r>
    </w:p>
    <w:p w14:paraId="7D2C2E19" w14:textId="77777777" w:rsidR="00BD08CE" w:rsidRDefault="00BD08CE" w:rsidP="00FB3F17">
      <w:pPr>
        <w:spacing w:line="240" w:lineRule="auto"/>
        <w:contextualSpacing/>
        <w:rPr>
          <w:b/>
        </w:rPr>
      </w:pPr>
    </w:p>
    <w:p w14:paraId="6BB7089C" w14:textId="77777777" w:rsidR="00BD08CE" w:rsidRDefault="00BD08CE" w:rsidP="00FB3F17">
      <w:pPr>
        <w:spacing w:line="240" w:lineRule="auto"/>
        <w:contextualSpacing/>
      </w:pPr>
      <w:proofErr w:type="spellStart"/>
      <w:r w:rsidRPr="009F1085">
        <w:rPr>
          <w:b/>
        </w:rPr>
        <w:t>Z</w:t>
      </w:r>
      <w:r>
        <w:rPr>
          <w:b/>
        </w:rPr>
        <w:t>umba</w:t>
      </w:r>
      <w:proofErr w:type="spellEnd"/>
      <w:r w:rsidRPr="009F1085">
        <w:rPr>
          <w:b/>
        </w:rPr>
        <w:cr/>
      </w:r>
      <w:r>
        <w:rPr>
          <w:b/>
        </w:rPr>
        <w:t xml:space="preserve">Every </w:t>
      </w:r>
      <w:r>
        <w:t xml:space="preserve">Thursday in Jan </w:t>
      </w:r>
      <w:r>
        <w:cr/>
        <w:t>6:00 PM</w:t>
      </w:r>
      <w:r>
        <w:cr/>
        <w:t xml:space="preserve">Every class feels like a party with </w:t>
      </w:r>
      <w:proofErr w:type="spellStart"/>
      <w:r>
        <w:t>Solimar</w:t>
      </w:r>
      <w:proofErr w:type="spellEnd"/>
      <w:r>
        <w:t xml:space="preserve"> Johnson! Come join and see what I mean. You don't even have to know how to dance. Just move your body and follow her lead. It's easy!  </w:t>
      </w:r>
      <w:proofErr w:type="spellStart"/>
      <w:r>
        <w:t>Cada</w:t>
      </w:r>
      <w:proofErr w:type="spellEnd"/>
      <w:r>
        <w:t xml:space="preserve"> </w:t>
      </w:r>
      <w:proofErr w:type="spellStart"/>
      <w:r>
        <w:t>clase</w:t>
      </w:r>
      <w:proofErr w:type="spellEnd"/>
      <w:r>
        <w:t xml:space="preserve"> </w:t>
      </w:r>
      <w:proofErr w:type="spellStart"/>
      <w:r>
        <w:t>es</w:t>
      </w:r>
      <w:proofErr w:type="spellEnd"/>
      <w:r>
        <w:t xml:space="preserve"> </w:t>
      </w:r>
      <w:proofErr w:type="spellStart"/>
      <w:r>
        <w:t>una</w:t>
      </w:r>
      <w:proofErr w:type="spellEnd"/>
      <w:r>
        <w:t xml:space="preserve"> </w:t>
      </w:r>
      <w:proofErr w:type="gramStart"/>
      <w:r>
        <w:t>fiesta con</w:t>
      </w:r>
      <w:proofErr w:type="gramEnd"/>
      <w:r>
        <w:t xml:space="preserve"> </w:t>
      </w:r>
      <w:proofErr w:type="spellStart"/>
      <w:r>
        <w:t>Solimar</w:t>
      </w:r>
      <w:proofErr w:type="spellEnd"/>
      <w:r>
        <w:t xml:space="preserve"> Johnson! </w:t>
      </w:r>
      <w:proofErr w:type="spellStart"/>
      <w:r>
        <w:t>Ven</w:t>
      </w:r>
      <w:proofErr w:type="spellEnd"/>
      <w:r>
        <w:t xml:space="preserve"> y </w:t>
      </w:r>
      <w:proofErr w:type="spellStart"/>
      <w:r>
        <w:t>comparte</w:t>
      </w:r>
      <w:proofErr w:type="spellEnd"/>
      <w:r>
        <w:t xml:space="preserve"> </w:t>
      </w:r>
      <w:proofErr w:type="spellStart"/>
      <w:r>
        <w:t>conmigo</w:t>
      </w:r>
      <w:proofErr w:type="spellEnd"/>
      <w:r>
        <w:t xml:space="preserve"> y </w:t>
      </w:r>
      <w:proofErr w:type="spellStart"/>
      <w:proofErr w:type="gramStart"/>
      <w:r>
        <w:t>veras</w:t>
      </w:r>
      <w:proofErr w:type="spellEnd"/>
      <w:proofErr w:type="gramEnd"/>
      <w:r>
        <w:t xml:space="preserve"> lo </w:t>
      </w:r>
      <w:proofErr w:type="spellStart"/>
      <w:r>
        <w:t>que</w:t>
      </w:r>
      <w:proofErr w:type="spellEnd"/>
      <w:r>
        <w:t xml:space="preserve"> </w:t>
      </w:r>
      <w:proofErr w:type="spellStart"/>
      <w:r>
        <w:t>quiero</w:t>
      </w:r>
      <w:proofErr w:type="spellEnd"/>
      <w:r>
        <w:t xml:space="preserve"> </w:t>
      </w:r>
      <w:proofErr w:type="spellStart"/>
      <w:r>
        <w:t>decir</w:t>
      </w:r>
      <w:proofErr w:type="spellEnd"/>
      <w:r>
        <w:t xml:space="preserve">. </w:t>
      </w:r>
      <w:proofErr w:type="spellStart"/>
      <w:r>
        <w:t>Tu</w:t>
      </w:r>
      <w:proofErr w:type="spellEnd"/>
      <w:r>
        <w:t xml:space="preserve"> no </w:t>
      </w:r>
      <w:proofErr w:type="spellStart"/>
      <w:r>
        <w:t>tienes</w:t>
      </w:r>
      <w:proofErr w:type="spellEnd"/>
      <w:r>
        <w:t xml:space="preserve"> </w:t>
      </w:r>
      <w:proofErr w:type="spellStart"/>
      <w:proofErr w:type="gramStart"/>
      <w:r>
        <w:t>ni</w:t>
      </w:r>
      <w:proofErr w:type="spellEnd"/>
      <w:proofErr w:type="gramEnd"/>
      <w:r>
        <w:t xml:space="preserve"> </w:t>
      </w:r>
      <w:proofErr w:type="spellStart"/>
      <w:r>
        <w:t>que</w:t>
      </w:r>
      <w:proofErr w:type="spellEnd"/>
      <w:r>
        <w:t xml:space="preserve"> saber </w:t>
      </w:r>
      <w:proofErr w:type="spellStart"/>
      <w:r>
        <w:t>bailar</w:t>
      </w:r>
      <w:proofErr w:type="spellEnd"/>
      <w:r>
        <w:t xml:space="preserve">. Solo </w:t>
      </w:r>
      <w:proofErr w:type="spellStart"/>
      <w:r>
        <w:t>mueve</w:t>
      </w:r>
      <w:proofErr w:type="spellEnd"/>
      <w:r>
        <w:t xml:space="preserve"> </w:t>
      </w:r>
      <w:proofErr w:type="spellStart"/>
      <w:r>
        <w:t>tu</w:t>
      </w:r>
      <w:proofErr w:type="spellEnd"/>
      <w:r>
        <w:t xml:space="preserve"> </w:t>
      </w:r>
      <w:proofErr w:type="spellStart"/>
      <w:r>
        <w:t>cuerpo</w:t>
      </w:r>
      <w:proofErr w:type="spellEnd"/>
      <w:r>
        <w:t xml:space="preserve"> y </w:t>
      </w:r>
      <w:proofErr w:type="spellStart"/>
      <w:r>
        <w:t>sigueme</w:t>
      </w:r>
      <w:proofErr w:type="spellEnd"/>
      <w:r>
        <w:t xml:space="preserve">. </w:t>
      </w:r>
      <w:proofErr w:type="spellStart"/>
      <w:r>
        <w:t>Es</w:t>
      </w:r>
      <w:proofErr w:type="spellEnd"/>
      <w:r>
        <w:t xml:space="preserve"> </w:t>
      </w:r>
      <w:proofErr w:type="spellStart"/>
      <w:r>
        <w:t>facil</w:t>
      </w:r>
      <w:proofErr w:type="spellEnd"/>
      <w:r>
        <w:t>!</w:t>
      </w:r>
      <w:r w:rsidR="009F1085">
        <w:cr/>
      </w:r>
    </w:p>
    <w:p w14:paraId="7BBBD311" w14:textId="6F2134A1" w:rsidR="00FB3F17" w:rsidRDefault="00BD08CE" w:rsidP="000A46E8">
      <w:pPr>
        <w:spacing w:line="240" w:lineRule="auto"/>
        <w:contextualSpacing/>
        <w:rPr>
          <w:b/>
        </w:rPr>
      </w:pPr>
      <w:r w:rsidRPr="009F1085">
        <w:rPr>
          <w:b/>
        </w:rPr>
        <w:t>Hip Hop Dance</w:t>
      </w:r>
      <w:r w:rsidRPr="009F1085">
        <w:rPr>
          <w:b/>
        </w:rPr>
        <w:cr/>
      </w:r>
      <w:r>
        <w:rPr>
          <w:b/>
        </w:rPr>
        <w:t xml:space="preserve">Every </w:t>
      </w:r>
      <w:r>
        <w:t>Thursday in Feb</w:t>
      </w:r>
      <w:r>
        <w:cr/>
        <w:t>6:00 PM</w:t>
      </w:r>
      <w:r>
        <w:cr/>
        <w:t>Join us for a fun, family workout where you move to the beat with local dancer Kyle Reed for a weekly dance class infused with hip hop, jazz, ballet and tumbling. No previous dance experience require</w:t>
      </w:r>
      <w:r w:rsidR="00EA01B0">
        <w:t xml:space="preserve">d </w:t>
      </w:r>
      <w:proofErr w:type="gramStart"/>
      <w:r w:rsidR="00EA01B0">
        <w:t>to join</w:t>
      </w:r>
      <w:proofErr w:type="gramEnd"/>
      <w:r w:rsidR="00EA01B0">
        <w:t xml:space="preserve"> the fun.</w:t>
      </w:r>
      <w:r>
        <w:cr/>
      </w:r>
      <w:r>
        <w:rPr>
          <w:b/>
        </w:rPr>
        <w:t xml:space="preserve"> </w:t>
      </w:r>
    </w:p>
    <w:p w14:paraId="03C96793" w14:textId="19EFA388" w:rsidR="00BD08CE" w:rsidRDefault="009F1085" w:rsidP="000A46E8">
      <w:pPr>
        <w:spacing w:line="240" w:lineRule="auto"/>
        <w:contextualSpacing/>
      </w:pPr>
      <w:proofErr w:type="spellStart"/>
      <w:r w:rsidRPr="009F1085">
        <w:rPr>
          <w:b/>
        </w:rPr>
        <w:t>BellyTone</w:t>
      </w:r>
      <w:proofErr w:type="spellEnd"/>
      <w:r w:rsidRPr="009F1085">
        <w:rPr>
          <w:b/>
        </w:rPr>
        <w:cr/>
      </w:r>
      <w:r w:rsidR="00220C3C">
        <w:t>Saturday</w:t>
      </w:r>
      <w:r w:rsidR="001D1AAC">
        <w:t>s</w:t>
      </w:r>
      <w:r w:rsidR="00220C3C">
        <w:t>, Dec 9</w:t>
      </w:r>
      <w:r w:rsidR="001D1AAC">
        <w:t>, Jan 13, and every Saturday in Feb</w:t>
      </w:r>
      <w:r w:rsidR="00220C3C">
        <w:cr/>
        <w:t>10:30 AM</w:t>
      </w:r>
      <w:r w:rsidR="00220C3C">
        <w:cr/>
        <w:t>Join us</w:t>
      </w:r>
      <w:r>
        <w:t xml:space="preserve"> for a safe, freshly unique method of toning the total core and the entire body with no stress to joints</w:t>
      </w:r>
      <w:r w:rsidR="00BD08CE">
        <w:t>,</w:t>
      </w:r>
      <w:r>
        <w:t xml:space="preserve"> which directly affects the stabilizer muscles, digestive and genitourinary system. No registration is required.</w:t>
      </w:r>
      <w:r>
        <w:cr/>
      </w:r>
      <w:r w:rsidR="00FC5EFA">
        <w:rPr>
          <w:b/>
        </w:rPr>
        <w:cr/>
      </w:r>
      <w:r w:rsidR="00BD08CE" w:rsidRPr="009F1085">
        <w:rPr>
          <w:b/>
        </w:rPr>
        <w:t xml:space="preserve"> </w:t>
      </w:r>
      <w:r w:rsidRPr="009F1085">
        <w:rPr>
          <w:b/>
        </w:rPr>
        <w:t>3rd Thursday Book Club</w:t>
      </w:r>
      <w:r w:rsidRPr="009F1085">
        <w:rPr>
          <w:b/>
        </w:rPr>
        <w:cr/>
      </w:r>
      <w:r w:rsidR="003E18E3">
        <w:t>Every 3</w:t>
      </w:r>
      <w:r w:rsidR="003E18E3" w:rsidRPr="003E18E3">
        <w:rPr>
          <w:vertAlign w:val="superscript"/>
        </w:rPr>
        <w:t>rd</w:t>
      </w:r>
      <w:r w:rsidR="003E18E3">
        <w:t xml:space="preserve"> Thursday</w:t>
      </w:r>
      <w:r>
        <w:cr/>
        <w:t>6:00 PM</w:t>
      </w:r>
      <w:r>
        <w:cr/>
        <w:t>Join the 3rd Thursday Book Club as we discuss contemporary fiction and non-fiction titles with other book fans.</w:t>
      </w:r>
      <w:r>
        <w:cr/>
      </w:r>
    </w:p>
    <w:p w14:paraId="2E9E5256" w14:textId="77777777" w:rsidR="00BD08CE" w:rsidRDefault="00BD08CE" w:rsidP="00BD08CE">
      <w:pPr>
        <w:spacing w:line="240" w:lineRule="auto"/>
        <w:contextualSpacing/>
        <w:rPr>
          <w:b/>
        </w:rPr>
      </w:pPr>
      <w:r w:rsidRPr="009F1085">
        <w:rPr>
          <w:b/>
        </w:rPr>
        <w:t>Craft Saturdays</w:t>
      </w:r>
      <w:r w:rsidRPr="009F1085">
        <w:rPr>
          <w:b/>
        </w:rPr>
        <w:cr/>
      </w:r>
      <w:r>
        <w:t>Saturdays, Dec 2 and Jan 6</w:t>
      </w:r>
      <w:r>
        <w:cr/>
        <w:t>2:00 PM</w:t>
      </w:r>
      <w:r>
        <w:cr/>
        <w:t xml:space="preserve">If you consider yourself a crafty person or would like to learn cool new crafts, be sure to join us on the 1st Saturday of every month. You will learn something new, it's free, and you might make some new friends! Materials are limited. </w:t>
      </w:r>
      <w:proofErr w:type="gramStart"/>
      <w:r>
        <w:t>Registrations is</w:t>
      </w:r>
      <w:proofErr w:type="gramEnd"/>
      <w:r>
        <w:t xml:space="preserve"> required. Please call (615) 880-3957 to register.</w:t>
      </w:r>
      <w:r>
        <w:rPr>
          <w:b/>
        </w:rPr>
        <w:t xml:space="preserve"> </w:t>
      </w:r>
    </w:p>
    <w:p w14:paraId="0AC96E6F" w14:textId="77777777" w:rsidR="00BD08CE" w:rsidRDefault="00BD08CE" w:rsidP="000A46E8">
      <w:pPr>
        <w:spacing w:line="240" w:lineRule="auto"/>
        <w:contextualSpacing/>
        <w:rPr>
          <w:b/>
        </w:rPr>
      </w:pPr>
    </w:p>
    <w:p w14:paraId="791AC3BD" w14:textId="46916CAC" w:rsidR="00BD08CE" w:rsidRDefault="00BD08CE" w:rsidP="000A46E8">
      <w:pPr>
        <w:spacing w:line="240" w:lineRule="auto"/>
        <w:contextualSpacing/>
      </w:pPr>
      <w:r w:rsidRPr="009F1085">
        <w:rPr>
          <w:b/>
        </w:rPr>
        <w:t>Senior Medical University 101</w:t>
      </w:r>
      <w:r w:rsidRPr="009F1085">
        <w:rPr>
          <w:b/>
        </w:rPr>
        <w:cr/>
      </w:r>
      <w:r>
        <w:t>Mondays, Dec 4 and Feb 5</w:t>
      </w:r>
      <w:r>
        <w:cr/>
        <w:t>11:30 AM</w:t>
      </w:r>
      <w:r>
        <w:cr/>
      </w:r>
      <w:r>
        <w:lastRenderedPageBreak/>
        <w:t xml:space="preserve">Join us for a monthly health-related program for seniors made possible through a partnership between the library and other community agencies. Lunch is provided. Registration is required. </w:t>
      </w:r>
      <w:r w:rsidR="003C4F8E">
        <w:t xml:space="preserve">Please call (615) </w:t>
      </w:r>
      <w:r>
        <w:t>880-3957 to register.</w:t>
      </w:r>
      <w:r>
        <w:cr/>
      </w:r>
    </w:p>
    <w:p w14:paraId="15A8B5A1" w14:textId="0CAA6EFD" w:rsidR="00BD08CE" w:rsidRDefault="00BD08CE" w:rsidP="000A46E8">
      <w:pPr>
        <w:spacing w:line="240" w:lineRule="auto"/>
        <w:contextualSpacing/>
      </w:pPr>
      <w:r w:rsidRPr="009F1085">
        <w:rPr>
          <w:b/>
        </w:rPr>
        <w:t>Internet Basics</w:t>
      </w:r>
      <w:r w:rsidRPr="009F1085">
        <w:rPr>
          <w:b/>
        </w:rPr>
        <w:cr/>
      </w:r>
      <w:r>
        <w:t>Tuesdays, Dec 5, Jan 9, and Feb 6</w:t>
      </w:r>
      <w:r>
        <w:cr/>
        <w:t>11:00 AM</w:t>
      </w:r>
      <w:r>
        <w:cr/>
        <w:t>This class introduces you to the Internet. We explain web addresses, search engines, web pages and browsers. Seating is limited. Registration is required. Please call (615) 880-3957 to register.</w:t>
      </w:r>
      <w:r>
        <w:cr/>
      </w:r>
    </w:p>
    <w:p w14:paraId="31B82242" w14:textId="77777777" w:rsidR="00BD08CE" w:rsidRDefault="00BD08CE" w:rsidP="00BD08CE">
      <w:pPr>
        <w:spacing w:line="240" w:lineRule="auto"/>
        <w:contextualSpacing/>
        <w:rPr>
          <w:b/>
        </w:rPr>
      </w:pPr>
      <w:r w:rsidRPr="009F1085">
        <w:rPr>
          <w:b/>
        </w:rPr>
        <w:t>Intro to Excel</w:t>
      </w:r>
      <w:r w:rsidRPr="009F1085">
        <w:rPr>
          <w:b/>
        </w:rPr>
        <w:cr/>
      </w:r>
      <w:r>
        <w:t>Fridays, Dec 8, Jan 12, Feb 9</w:t>
      </w:r>
      <w:r>
        <w:cr/>
        <w:t>11:00 AM</w:t>
      </w:r>
      <w:r>
        <w:cr/>
        <w:t>Learn the basics of Microsoft Excel. Seating is limited. Registration is required. Please call (615) 880-3957 to register.</w:t>
      </w:r>
      <w:r>
        <w:rPr>
          <w:b/>
        </w:rPr>
        <w:t xml:space="preserve"> </w:t>
      </w:r>
    </w:p>
    <w:p w14:paraId="00070516" w14:textId="77777777" w:rsidR="00BD08CE" w:rsidRDefault="00BD08CE" w:rsidP="00BD08CE">
      <w:pPr>
        <w:spacing w:line="240" w:lineRule="auto"/>
        <w:contextualSpacing/>
        <w:rPr>
          <w:b/>
        </w:rPr>
      </w:pPr>
    </w:p>
    <w:p w14:paraId="58FD173D" w14:textId="58B2D170" w:rsidR="00BD08CE" w:rsidRDefault="00BD08CE" w:rsidP="000A46E8">
      <w:pPr>
        <w:spacing w:line="240" w:lineRule="auto"/>
        <w:contextualSpacing/>
        <w:rPr>
          <w:b/>
        </w:rPr>
      </w:pPr>
      <w:r w:rsidRPr="009F1085">
        <w:rPr>
          <w:b/>
        </w:rPr>
        <w:t>Email Basics</w:t>
      </w:r>
      <w:r w:rsidRPr="009F1085">
        <w:rPr>
          <w:b/>
        </w:rPr>
        <w:cr/>
      </w:r>
      <w:r>
        <w:t>Tuesdays, Dec 12, Jan 16, Feb 13</w:t>
      </w:r>
      <w:r>
        <w:cr/>
        <w:t>11:00 AM</w:t>
      </w:r>
      <w:r>
        <w:cr/>
        <w:t>Learn how to sign up for a free email account. Learn how to receive and send emails, as well as send attachments. Bring a USB flash drive with you. Seating is limited. Registration is required. Please call (615) 880-3957 to register.</w:t>
      </w:r>
      <w:r>
        <w:cr/>
      </w:r>
      <w:r w:rsidR="00FC5EFA">
        <w:rPr>
          <w:b/>
        </w:rPr>
        <w:cr/>
      </w:r>
      <w:r w:rsidRPr="009F1085">
        <w:rPr>
          <w:b/>
        </w:rPr>
        <w:t>Edmondson Pike's Holiday Event</w:t>
      </w:r>
      <w:r w:rsidRPr="009F1085">
        <w:rPr>
          <w:b/>
        </w:rPr>
        <w:cr/>
      </w:r>
      <w:r>
        <w:t>Saturday, Dec 16</w:t>
      </w:r>
      <w:r>
        <w:cr/>
        <w:t>12:00 PM</w:t>
      </w:r>
      <w:r>
        <w:cr/>
        <w:t>We love the holidays and want to share the holiday spirit with you! There will be karaoke, games, trivia, and more to celebrate the holiday season.</w:t>
      </w:r>
      <w:r>
        <w:cr/>
      </w:r>
    </w:p>
    <w:p w14:paraId="17B5596D" w14:textId="00715F39" w:rsidR="00BD08CE" w:rsidRDefault="00BD08CE" w:rsidP="000A46E8">
      <w:pPr>
        <w:spacing w:line="240" w:lineRule="auto"/>
        <w:contextualSpacing/>
        <w:rPr>
          <w:b/>
        </w:rPr>
      </w:pPr>
      <w:r w:rsidRPr="009F1085">
        <w:rPr>
          <w:b/>
        </w:rPr>
        <w:t>Word Basics</w:t>
      </w:r>
      <w:r w:rsidRPr="009F1085">
        <w:rPr>
          <w:b/>
        </w:rPr>
        <w:cr/>
      </w:r>
      <w:r>
        <w:t>Tuesdays, Dec 19, Jan 23, Feb 20</w:t>
      </w:r>
      <w:r>
        <w:cr/>
        <w:t>11:00 AM</w:t>
      </w:r>
      <w:r>
        <w:cr/>
        <w:t>Learn how to create and edit a Word document. Use basic formatting tools, plus save and retrieve documents. Seating is limited. Registration is required. Please call (615) 880-3957 to register.</w:t>
      </w:r>
      <w:r>
        <w:cr/>
      </w:r>
    </w:p>
    <w:p w14:paraId="7E6C1011" w14:textId="7A8DBD28" w:rsidR="00B446AC" w:rsidRPr="00BD08CE" w:rsidRDefault="009F1085" w:rsidP="000A46E8">
      <w:pPr>
        <w:spacing w:line="240" w:lineRule="auto"/>
        <w:contextualSpacing/>
        <w:rPr>
          <w:b/>
        </w:rPr>
      </w:pPr>
      <w:r w:rsidRPr="009F1085">
        <w:rPr>
          <w:b/>
        </w:rPr>
        <w:t>Intro to Microsoft PowerPoint</w:t>
      </w:r>
      <w:r w:rsidRPr="009F1085">
        <w:rPr>
          <w:b/>
        </w:rPr>
        <w:cr/>
      </w:r>
      <w:r>
        <w:t>Friday</w:t>
      </w:r>
      <w:r w:rsidR="003E18E3">
        <w:t>s</w:t>
      </w:r>
      <w:r>
        <w:t>, Dec 22</w:t>
      </w:r>
      <w:r w:rsidR="003E18E3">
        <w:t>, Jan 26, Feb 23</w:t>
      </w:r>
      <w:r>
        <w:cr/>
        <w:t>11:00 AM</w:t>
      </w:r>
      <w:r>
        <w:cr/>
        <w:t>Come learn the basics of Microsoft PowerPoint. Seating is limited. Registration is required. Please call (615) 880-3952 to register.</w:t>
      </w:r>
      <w:r>
        <w:cr/>
      </w:r>
      <w:r w:rsidR="00FC5EFA">
        <w:rPr>
          <w:b/>
        </w:rPr>
        <w:cr/>
      </w:r>
      <w:r w:rsidRPr="009F1085">
        <w:rPr>
          <w:b/>
        </w:rPr>
        <w:t>Computer Basics</w:t>
      </w:r>
      <w:r w:rsidRPr="009F1085">
        <w:rPr>
          <w:b/>
        </w:rPr>
        <w:cr/>
      </w:r>
      <w:r>
        <w:t>Tuesday</w:t>
      </w:r>
      <w:r w:rsidR="003E18E3">
        <w:t>s</w:t>
      </w:r>
      <w:r>
        <w:t>, Jan 2</w:t>
      </w:r>
      <w:r w:rsidR="003E18E3">
        <w:t>, Jan 30, Feb 27</w:t>
      </w:r>
      <w:r>
        <w:cr/>
        <w:t>11:00 AM</w:t>
      </w:r>
      <w:r>
        <w:cr/>
        <w:t>Want to begin using a computer? Need practice using a mouse and keyboard? This class introduces first-time and novice computer users to common computer terms and features. Seating is limited. Registration is required. Please call (615)880-3957 to register.</w:t>
      </w:r>
      <w:r>
        <w:cr/>
      </w:r>
      <w:r w:rsidRPr="009F1085">
        <w:rPr>
          <w:b/>
        </w:rPr>
        <w:cr/>
      </w:r>
      <w:r w:rsidRPr="009F1085">
        <w:rPr>
          <w:b/>
        </w:rPr>
        <w:lastRenderedPageBreak/>
        <w:t>Crockpot Cooking Demo</w:t>
      </w:r>
      <w:r w:rsidRPr="009F1085">
        <w:rPr>
          <w:b/>
        </w:rPr>
        <w:cr/>
      </w:r>
      <w:r>
        <w:t>Saturday, Jan 6</w:t>
      </w:r>
      <w:r>
        <w:cr/>
        <w:t>11:00 AM</w:t>
      </w:r>
      <w:r>
        <w:cr/>
        <w:t>Interested in quick meal options? If so, come enjoy and learn how to make delicious meals that can be cooked in 30 minutes or less using a crockpot. Registration required. Plea</w:t>
      </w:r>
      <w:r w:rsidR="00FB3F17">
        <w:t>se call 615-880-3957 to register.</w:t>
      </w:r>
      <w:r>
        <w:cr/>
      </w:r>
      <w:r w:rsidR="00FC5EFA">
        <w:rPr>
          <w:b/>
        </w:rPr>
        <w:cr/>
      </w:r>
      <w:r w:rsidRPr="009F1085">
        <w:rPr>
          <w:b/>
        </w:rPr>
        <w:t>Stretching Your Food Dollar</w:t>
      </w:r>
      <w:r w:rsidRPr="009F1085">
        <w:rPr>
          <w:b/>
        </w:rPr>
        <w:cr/>
      </w:r>
      <w:r>
        <w:t>Monday, Jan 8</w:t>
      </w:r>
      <w:r>
        <w:cr/>
        <w:t>6:00 PM</w:t>
      </w:r>
      <w:r>
        <w:cr/>
        <w:t>Learn techniques to create and maintain your food budget and save money by understanding grocery store pricing. No registration required.</w:t>
      </w:r>
      <w:r>
        <w:cr/>
      </w:r>
      <w:r w:rsidR="00FC5EFA">
        <w:rPr>
          <w:b/>
        </w:rPr>
        <w:cr/>
      </w:r>
      <w:r w:rsidRPr="009F1085">
        <w:rPr>
          <w:b/>
        </w:rPr>
        <w:t>Spring Garden Prep and Cold-Tolerant Crops</w:t>
      </w:r>
      <w:r w:rsidRPr="009F1085">
        <w:rPr>
          <w:b/>
        </w:rPr>
        <w:cr/>
      </w:r>
      <w:r>
        <w:t>Saturday, Jan 13</w:t>
      </w:r>
      <w:r>
        <w:cr/>
        <w:t>1:00 PM</w:t>
      </w:r>
      <w:r>
        <w:cr/>
        <w:t xml:space="preserve">Learn how to get your garden ready for early </w:t>
      </w:r>
      <w:proofErr w:type="gramStart"/>
      <w:r>
        <w:t>Spring</w:t>
      </w:r>
      <w:proofErr w:type="gramEnd"/>
      <w:r>
        <w:t xml:space="preserve"> and know which crops are cold-tolerant with Dan Harrell of the UT/Agriculture Extension.</w:t>
      </w:r>
      <w:r>
        <w:cr/>
      </w:r>
      <w:r w:rsidR="00FC5EFA">
        <w:rPr>
          <w:b/>
        </w:rPr>
        <w:cr/>
      </w:r>
      <w:r w:rsidRPr="009F1085">
        <w:rPr>
          <w:b/>
        </w:rPr>
        <w:t>Documentary: King, Man of Peace in a Time of War</w:t>
      </w:r>
      <w:r w:rsidRPr="009F1085">
        <w:rPr>
          <w:b/>
        </w:rPr>
        <w:cr/>
      </w:r>
      <w:r>
        <w:t>Saturday, Jan 13</w:t>
      </w:r>
      <w:r>
        <w:cr/>
        <w:t>2:00 PM</w:t>
      </w:r>
      <w:r>
        <w:cr/>
        <w:t>Celebrate the life of Dr. Martin Luther King by watching this documentary</w:t>
      </w:r>
      <w:r w:rsidR="00EA01B0">
        <w:t xml:space="preserve">. </w:t>
      </w:r>
      <w:r>
        <w:cr/>
      </w:r>
      <w:r w:rsidR="00FC5EFA">
        <w:rPr>
          <w:b/>
        </w:rPr>
        <w:cr/>
      </w:r>
      <w:r w:rsidRPr="009F1085">
        <w:rPr>
          <w:b/>
        </w:rPr>
        <w:t>Weigh Less, Live More: A Non-Diet Approach to Weight Loss</w:t>
      </w:r>
      <w:r w:rsidRPr="009F1085">
        <w:rPr>
          <w:b/>
        </w:rPr>
        <w:cr/>
      </w:r>
      <w:r>
        <w:t>Saturday, Jan 20</w:t>
      </w:r>
      <w:r>
        <w:cr/>
        <w:t>11:00 AM</w:t>
      </w:r>
      <w:r>
        <w:cr/>
        <w:t>If you've tried diet after diet with little success or if you've ever put your life on hold until you could drop the weight, you are not alone. In this wellness presentation, you'll learn techniques to approach weight loss from a non-diet perspective, discover some of the biggest contributing factors to weight gain in our society, and rather than counting every calorie and exercising until you're exhausted, you will learn how to shift your focus so that weight loss actually becomes secondary to a pleasurable life.</w:t>
      </w:r>
      <w:r>
        <w:cr/>
      </w:r>
      <w:r w:rsidR="00B52A4A">
        <w:rPr>
          <w:b/>
        </w:rPr>
        <w:cr/>
      </w:r>
      <w:r w:rsidRPr="009F1085">
        <w:rPr>
          <w:b/>
        </w:rPr>
        <w:t>Winter Indoor Herb Garden</w:t>
      </w:r>
      <w:r w:rsidRPr="009F1085">
        <w:rPr>
          <w:b/>
        </w:rPr>
        <w:cr/>
      </w:r>
      <w:r>
        <w:t>Monday, Jan 22</w:t>
      </w:r>
      <w:r>
        <w:cr/>
        <w:t>5:30 PM</w:t>
      </w:r>
      <w:r>
        <w:cr/>
        <w:t>Learn how you can enjoy fresh herbs all winter long. No registration required.</w:t>
      </w:r>
      <w:r>
        <w:cr/>
      </w:r>
      <w:r w:rsidRPr="009F1085">
        <w:rPr>
          <w:b/>
        </w:rPr>
        <w:cr/>
        <w:t>10 Habits for a Better Life</w:t>
      </w:r>
      <w:r w:rsidRPr="009F1085">
        <w:rPr>
          <w:b/>
        </w:rPr>
        <w:cr/>
      </w:r>
      <w:r>
        <w:t>Saturday, Jan 27</w:t>
      </w:r>
      <w:r>
        <w:cr/>
        <w:t>11:00 AM</w:t>
      </w:r>
      <w:r>
        <w:cr/>
        <w:t xml:space="preserve">Learn daily routines and </w:t>
      </w:r>
      <w:r w:rsidR="00220C3C">
        <w:t>techniques</w:t>
      </w:r>
      <w:r>
        <w:t xml:space="preserve"> that will increase the quality of your life by being intentional about how you use your time and energy. No registration required.</w:t>
      </w:r>
      <w:r>
        <w:cr/>
      </w:r>
      <w:r w:rsidR="00B52A4A">
        <w:rPr>
          <w:b/>
        </w:rPr>
        <w:cr/>
      </w:r>
      <w:proofErr w:type="gramStart"/>
      <w:r w:rsidRPr="009F1085">
        <w:rPr>
          <w:b/>
        </w:rPr>
        <w:t>30 Minute</w:t>
      </w:r>
      <w:proofErr w:type="gramEnd"/>
      <w:r w:rsidRPr="009F1085">
        <w:rPr>
          <w:b/>
        </w:rPr>
        <w:t xml:space="preserve"> Meals</w:t>
      </w:r>
      <w:r w:rsidRPr="009F1085">
        <w:rPr>
          <w:b/>
        </w:rPr>
        <w:cr/>
      </w:r>
      <w:r>
        <w:t>Monday, Jan 29</w:t>
      </w:r>
      <w:r>
        <w:cr/>
        <w:t>6:00 PM</w:t>
      </w:r>
      <w:r>
        <w:cr/>
        <w:t xml:space="preserve">Join us to learn how to make one-dish meals that includes starches, vegetables, and traditional meat. </w:t>
      </w:r>
      <w:r>
        <w:lastRenderedPageBreak/>
        <w:t>Registration is required. Please call 615-880-3957 to register.</w:t>
      </w:r>
      <w:r>
        <w:cr/>
      </w:r>
      <w:r w:rsidR="00B52A4A">
        <w:rPr>
          <w:b/>
        </w:rPr>
        <w:cr/>
      </w:r>
      <w:r w:rsidRPr="009F1085">
        <w:rPr>
          <w:b/>
        </w:rPr>
        <w:t>Alma Thomas: Capturing Color/Painting Abstractions with Turnip Green</w:t>
      </w:r>
      <w:r w:rsidRPr="009F1085">
        <w:rPr>
          <w:b/>
        </w:rPr>
        <w:cr/>
      </w:r>
      <w:r>
        <w:t>Saturday, Feb 3</w:t>
      </w:r>
      <w:r>
        <w:cr/>
        <w:t>1:00 PM</w:t>
      </w:r>
      <w:r>
        <w:cr/>
        <w:t xml:space="preserve">Take a look at African-American artist Alma Thomas's watercolor paintings, inspired by the constantly changing colors in her garden. Then create your own watercolor paints from dried-up markers, and take home </w:t>
      </w:r>
      <w:proofErr w:type="gramStart"/>
      <w:r>
        <w:t>extra recycled</w:t>
      </w:r>
      <w:proofErr w:type="gramEnd"/>
      <w:r>
        <w:t xml:space="preserve"> paper so you can paint what you see through your own window!</w:t>
      </w:r>
      <w:r>
        <w:cr/>
      </w:r>
      <w:r w:rsidR="00B52A4A">
        <w:rPr>
          <w:b/>
        </w:rPr>
        <w:cr/>
      </w:r>
      <w:r w:rsidRPr="009F1085">
        <w:rPr>
          <w:b/>
        </w:rPr>
        <w:t>Danny Lyon: Civil Rights Movement, Polaroid Panel with Turnip Green</w:t>
      </w:r>
      <w:r w:rsidRPr="009F1085">
        <w:rPr>
          <w:b/>
        </w:rPr>
        <w:cr/>
      </w:r>
      <w:r>
        <w:t>Monday, Feb 5</w:t>
      </w:r>
      <w:r>
        <w:cr/>
        <w:t>5:30 PM</w:t>
      </w:r>
      <w:r>
        <w:cr/>
        <w:t xml:space="preserve">Investigate Danny Lyon's photographs to learn about the Civil Rights Movement. Brainstorm solutions to improve today's world. Then make a </w:t>
      </w:r>
      <w:r w:rsidR="00220C3C">
        <w:t>Polaroid panel</w:t>
      </w:r>
      <w:r>
        <w:t xml:space="preserve"> triptych to represent your ideas. Turnip Green will share a collaborative photo of the artworks on their social media channels!</w:t>
      </w:r>
      <w:r>
        <w:cr/>
      </w:r>
      <w:r w:rsidR="00BE0FE7">
        <w:rPr>
          <w:b/>
        </w:rPr>
        <w:cr/>
      </w:r>
      <w:r w:rsidRPr="009F1085">
        <w:rPr>
          <w:b/>
        </w:rPr>
        <w:t>Retelling History with Historic Photographs</w:t>
      </w:r>
      <w:r w:rsidRPr="009F1085">
        <w:rPr>
          <w:b/>
        </w:rPr>
        <w:cr/>
      </w:r>
      <w:r>
        <w:t>Wednesday, Feb 7</w:t>
      </w:r>
      <w:r>
        <w:cr/>
        <w:t>5:30 PM</w:t>
      </w:r>
      <w:r>
        <w:cr/>
        <w:t>Peer into the past with the Library</w:t>
      </w:r>
      <w:r w:rsidR="003D29D7">
        <w:t>’</w:t>
      </w:r>
      <w:r w:rsidR="00CE2861">
        <w:t>s</w:t>
      </w:r>
      <w:r>
        <w:t xml:space="preserve"> collection of photo archives. Interpret them for yourself; then, get the true story from our expert librarians.</w:t>
      </w:r>
      <w:r>
        <w:cr/>
      </w:r>
      <w:r w:rsidRPr="009F1085">
        <w:rPr>
          <w:b/>
        </w:rPr>
        <w:cr/>
        <w:t>African American Beauty Refuel</w:t>
      </w:r>
      <w:r w:rsidRPr="009F1085">
        <w:rPr>
          <w:b/>
        </w:rPr>
        <w:cr/>
      </w:r>
      <w:r>
        <w:t>Saturday, Feb 10</w:t>
      </w:r>
      <w:r>
        <w:cr/>
        <w:t>1:00 PM</w:t>
      </w:r>
      <w:r>
        <w:cr/>
        <w:t xml:space="preserve">Join </w:t>
      </w:r>
      <w:proofErr w:type="spellStart"/>
      <w:r>
        <w:t>Talisha</w:t>
      </w:r>
      <w:proofErr w:type="spellEnd"/>
      <w:r>
        <w:t xml:space="preserve"> Huddleston, founder of Dream Hair Makeovers, to learn tips and tricks for hair and skin care. Find out what toxic ingredients might be in your products at home, and how to make some natural ones from scratch!</w:t>
      </w:r>
      <w:r>
        <w:cr/>
      </w:r>
      <w:r w:rsidR="00B52A4A">
        <w:rPr>
          <w:b/>
        </w:rPr>
        <w:cr/>
      </w:r>
      <w:r w:rsidRPr="009F1085">
        <w:rPr>
          <w:b/>
        </w:rPr>
        <w:t>Basics of Organic Gardening</w:t>
      </w:r>
      <w:r w:rsidRPr="009F1085">
        <w:rPr>
          <w:b/>
        </w:rPr>
        <w:cr/>
      </w:r>
      <w:r>
        <w:t>Monday, Feb 12</w:t>
      </w:r>
      <w:r>
        <w:cr/>
        <w:t>4:30 PM</w:t>
      </w:r>
      <w:r>
        <w:cr/>
        <w:t>Learn the basics of organic gardening including which fertilizers and pesticides are natural and safe to use.</w:t>
      </w:r>
      <w:r>
        <w:cr/>
      </w:r>
      <w:r w:rsidR="00B52A4A">
        <w:rPr>
          <w:b/>
        </w:rPr>
        <w:cr/>
      </w:r>
      <w:r w:rsidRPr="009F1085">
        <w:rPr>
          <w:b/>
        </w:rPr>
        <w:t>The Harmonica: From Nothing to Something</w:t>
      </w:r>
      <w:r w:rsidRPr="009F1085">
        <w:rPr>
          <w:b/>
        </w:rPr>
        <w:cr/>
      </w:r>
      <w:r>
        <w:t>Monday, Feb 12</w:t>
      </w:r>
      <w:r>
        <w:cr/>
        <w:t>5:30 PM</w:t>
      </w:r>
      <w:r>
        <w:cr/>
        <w:t>Explore the history and sound of the harmonica, from its development in Europe in the early 1800s through today. Presented by the National Museum of African American Music.</w:t>
      </w:r>
      <w:r>
        <w:cr/>
      </w:r>
      <w:r w:rsidR="00B52A4A">
        <w:rPr>
          <w:b/>
        </w:rPr>
        <w:cr/>
      </w:r>
      <w:r w:rsidRPr="009F1085">
        <w:rPr>
          <w:b/>
        </w:rPr>
        <w:t>The Wash Tub Bass: From Nothing to Something</w:t>
      </w:r>
      <w:r w:rsidRPr="009F1085">
        <w:rPr>
          <w:b/>
        </w:rPr>
        <w:cr/>
      </w:r>
      <w:r>
        <w:t>Wednesday, Feb 14</w:t>
      </w:r>
      <w:r>
        <w:cr/>
        <w:t>5:30 PM</w:t>
      </w:r>
      <w:r>
        <w:cr/>
        <w:t>Explore the history of the Wash Tub Bass. When Africans arrived in America, they used everyday items to replicate this instrument, which was originally made in Africa. Presented by the National Museum of African American Music.</w:t>
      </w:r>
      <w:r>
        <w:cr/>
      </w:r>
      <w:r w:rsidR="00B52A4A">
        <w:rPr>
          <w:b/>
        </w:rPr>
        <w:cr/>
      </w:r>
      <w:r w:rsidRPr="009F1085">
        <w:rPr>
          <w:b/>
        </w:rPr>
        <w:lastRenderedPageBreak/>
        <w:t>Soul Food Makeover</w:t>
      </w:r>
      <w:r w:rsidRPr="009F1085">
        <w:rPr>
          <w:b/>
        </w:rPr>
        <w:cr/>
      </w:r>
      <w:r>
        <w:t>Saturday, Feb 17</w:t>
      </w:r>
      <w:r>
        <w:cr/>
        <w:t>12:00 PM</w:t>
      </w:r>
      <w:r>
        <w:cr/>
        <w:t>Learn how to make your favorite soulful reci</w:t>
      </w:r>
      <w:r w:rsidR="00B118B9">
        <w:t>pes healthy but maintain their</w:t>
      </w:r>
      <w:r>
        <w:t xml:space="preserve"> delicious flavors with Chef Gregory </w:t>
      </w:r>
      <w:proofErr w:type="spellStart"/>
      <w:r>
        <w:t>Newson</w:t>
      </w:r>
      <w:proofErr w:type="spellEnd"/>
      <w:r>
        <w:t xml:space="preserve"> of Sultry Soul. This is a cooking demonstration and tasting. Registration is required. Please call </w:t>
      </w:r>
      <w:r w:rsidR="0097051D">
        <w:t>(</w:t>
      </w:r>
      <w:r>
        <w:t>615</w:t>
      </w:r>
      <w:r w:rsidR="0097051D">
        <w:t xml:space="preserve">) </w:t>
      </w:r>
      <w:r>
        <w:t>880-3957 to register.</w:t>
      </w:r>
      <w:r>
        <w:cr/>
      </w:r>
      <w:r w:rsidR="00B52A4A">
        <w:rPr>
          <w:b/>
        </w:rPr>
        <w:cr/>
      </w:r>
      <w:r w:rsidRPr="009F1085">
        <w:rPr>
          <w:b/>
        </w:rPr>
        <w:t>Jacob Lawrence: Great Migration/Stories and Series with Turnip Green</w:t>
      </w:r>
      <w:r w:rsidRPr="009F1085">
        <w:rPr>
          <w:b/>
        </w:rPr>
        <w:cr/>
      </w:r>
      <w:r>
        <w:t>Wednesday, Feb 21</w:t>
      </w:r>
      <w:r>
        <w:cr/>
        <w:t>5:30 PM</w:t>
      </w:r>
      <w:r>
        <w:cr/>
        <w:t>Learn about Jacob Lawrence's Migration Series, which depicts the movement of African-Americans during the 1930s. Work together with your family to tell a story through artworks made from reuse materials.</w:t>
      </w:r>
      <w:r>
        <w:cr/>
      </w:r>
      <w:r w:rsidRPr="009F1085">
        <w:rPr>
          <w:b/>
        </w:rPr>
        <w:cr/>
        <w:t>Lyrics and Spoken Word: From Nothing to Something</w:t>
      </w:r>
      <w:r w:rsidRPr="009F1085">
        <w:rPr>
          <w:b/>
        </w:rPr>
        <w:cr/>
      </w:r>
      <w:r>
        <w:t>Saturday, Feb 24</w:t>
      </w:r>
      <w:r>
        <w:cr/>
        <w:t>3:00 PM</w:t>
      </w:r>
      <w:r>
        <w:cr/>
        <w:t>Explore the history of lyrics and spoken word. Spoken word began with Africans and included stories, songs, and proverbs. People revealed their values, daily lives, traditions, and history. Presented by the National Museum of African American History.</w:t>
      </w:r>
      <w:r>
        <w:cr/>
      </w:r>
      <w:r w:rsidR="00B52A4A">
        <w:rPr>
          <w:b/>
        </w:rPr>
        <w:cr/>
      </w:r>
      <w:r w:rsidRPr="009F1085">
        <w:rPr>
          <w:b/>
        </w:rPr>
        <w:t>Cigar Box Guitars: From Nothing to Something</w:t>
      </w:r>
      <w:r w:rsidRPr="009F1085">
        <w:rPr>
          <w:b/>
        </w:rPr>
        <w:cr/>
      </w:r>
      <w:r>
        <w:t>Monday, Feb 26</w:t>
      </w:r>
      <w:r>
        <w:cr/>
        <w:t>5:30 PM</w:t>
      </w:r>
      <w:r>
        <w:cr/>
        <w:t>Delve into the history and sound of the Cigar Box Guitar. These instruments have been around since the Civil War and have been used in Blues, Country, Bluegrass, Ragtime, and Jazz music.</w:t>
      </w:r>
      <w:r>
        <w:cr/>
      </w:r>
      <w:r w:rsidR="00B52A4A">
        <w:rPr>
          <w:b/>
        </w:rPr>
        <w:cr/>
      </w:r>
      <w:r w:rsidRPr="009F1085">
        <w:rPr>
          <w:b/>
        </w:rPr>
        <w:t>Fresh Freedom: Freedom Song Analysis</w:t>
      </w:r>
      <w:r w:rsidRPr="009F1085">
        <w:rPr>
          <w:b/>
        </w:rPr>
        <w:cr/>
      </w:r>
      <w:r>
        <w:t>Wednesday, Feb 28</w:t>
      </w:r>
      <w:r>
        <w:cr/>
        <w:t>5:30 PM</w:t>
      </w:r>
      <w:r>
        <w:cr/>
        <w:t>Listen to songs about freedom from the Library</w:t>
      </w:r>
      <w:r w:rsidR="00926E1F">
        <w:t>’s</w:t>
      </w:r>
      <w:r>
        <w:t xml:space="preserve"> Civil Rights Collection. Use contemporary lyrics to create and sing your own freedom song using the traditional call-and-response method.</w:t>
      </w:r>
      <w:r>
        <w:cr/>
      </w:r>
    </w:p>
    <w:p w14:paraId="12B150FE" w14:textId="77777777" w:rsidR="005734C4" w:rsidRPr="005734C4" w:rsidRDefault="005734C4" w:rsidP="000A46E8">
      <w:pPr>
        <w:spacing w:line="240" w:lineRule="auto"/>
        <w:contextualSpacing/>
        <w:rPr>
          <w:sz w:val="28"/>
          <w:szCs w:val="28"/>
        </w:rPr>
      </w:pPr>
      <w:r w:rsidRPr="005734C4">
        <w:rPr>
          <w:sz w:val="28"/>
          <w:szCs w:val="28"/>
        </w:rPr>
        <w:t>GOODLETTSVILLE</w:t>
      </w:r>
    </w:p>
    <w:p w14:paraId="377CDAA5" w14:textId="77777777" w:rsidR="005734C4" w:rsidRPr="005734C4" w:rsidRDefault="005734C4" w:rsidP="000A46E8">
      <w:pPr>
        <w:spacing w:line="240" w:lineRule="auto"/>
        <w:contextualSpacing/>
        <w:rPr>
          <w:sz w:val="28"/>
          <w:szCs w:val="28"/>
        </w:rPr>
      </w:pPr>
    </w:p>
    <w:p w14:paraId="4BDCB286" w14:textId="77777777" w:rsidR="005734C4" w:rsidRPr="005734C4" w:rsidRDefault="005734C4" w:rsidP="000A46E8">
      <w:pPr>
        <w:spacing w:line="240" w:lineRule="auto"/>
        <w:contextualSpacing/>
        <w:rPr>
          <w:sz w:val="28"/>
          <w:szCs w:val="28"/>
        </w:rPr>
      </w:pPr>
      <w:r w:rsidRPr="005734C4">
        <w:rPr>
          <w:sz w:val="28"/>
          <w:szCs w:val="28"/>
        </w:rPr>
        <w:t>CHILDREN</w:t>
      </w:r>
    </w:p>
    <w:p w14:paraId="6CB99C90" w14:textId="77777777" w:rsidR="005734C4" w:rsidRPr="005734C4" w:rsidRDefault="005734C4" w:rsidP="000A46E8">
      <w:pPr>
        <w:spacing w:line="240" w:lineRule="auto"/>
        <w:contextualSpacing/>
        <w:rPr>
          <w:sz w:val="28"/>
          <w:szCs w:val="28"/>
        </w:rPr>
      </w:pPr>
    </w:p>
    <w:p w14:paraId="27B83102" w14:textId="77777777" w:rsidR="005734C4" w:rsidRPr="00F86A62" w:rsidRDefault="005734C4" w:rsidP="000A46E8">
      <w:pPr>
        <w:spacing w:line="240" w:lineRule="auto"/>
        <w:contextualSpacing/>
      </w:pPr>
      <w:r w:rsidRPr="00F86A62">
        <w:t>Toddler Time</w:t>
      </w:r>
    </w:p>
    <w:p w14:paraId="603CD465" w14:textId="77777777" w:rsidR="005734C4" w:rsidRPr="00F86A62" w:rsidRDefault="005734C4" w:rsidP="000A46E8">
      <w:pPr>
        <w:spacing w:line="240" w:lineRule="auto"/>
        <w:contextualSpacing/>
      </w:pPr>
      <w:r w:rsidRPr="00F86A62">
        <w:t>Every Monday</w:t>
      </w:r>
    </w:p>
    <w:p w14:paraId="18AD0926" w14:textId="77777777" w:rsidR="005734C4" w:rsidRPr="00F86A62" w:rsidRDefault="005734C4" w:rsidP="000A46E8">
      <w:pPr>
        <w:spacing w:line="240" w:lineRule="auto"/>
        <w:contextualSpacing/>
      </w:pPr>
      <w:r w:rsidRPr="00F86A62">
        <w:t>10:30 AM</w:t>
      </w:r>
    </w:p>
    <w:p w14:paraId="4144C435" w14:textId="77777777" w:rsidR="005734C4" w:rsidRPr="00F86A62" w:rsidRDefault="005734C4" w:rsidP="000A46E8">
      <w:pPr>
        <w:spacing w:line="240" w:lineRule="auto"/>
        <w:contextualSpacing/>
      </w:pPr>
      <w:r w:rsidRPr="00F86A62">
        <w:t>15 minutes of stories and songs and 15 minutes of socialization through play time. For ages 18 months-3 years.</w:t>
      </w:r>
    </w:p>
    <w:p w14:paraId="0627F116" w14:textId="77777777" w:rsidR="005734C4" w:rsidRPr="00F86A62" w:rsidRDefault="005734C4" w:rsidP="000A46E8">
      <w:pPr>
        <w:spacing w:line="240" w:lineRule="auto"/>
        <w:contextualSpacing/>
      </w:pPr>
    </w:p>
    <w:p w14:paraId="45588593" w14:textId="77777777" w:rsidR="005734C4" w:rsidRPr="00F86A62" w:rsidRDefault="005734C4" w:rsidP="000A46E8">
      <w:pPr>
        <w:spacing w:line="240" w:lineRule="auto"/>
        <w:contextualSpacing/>
      </w:pPr>
      <w:r w:rsidRPr="00F86A62">
        <w:t>Baby Ball</w:t>
      </w:r>
    </w:p>
    <w:p w14:paraId="70093529" w14:textId="77777777" w:rsidR="005734C4" w:rsidRPr="00F86A62" w:rsidRDefault="005734C4" w:rsidP="000A46E8">
      <w:pPr>
        <w:spacing w:line="240" w:lineRule="auto"/>
        <w:contextualSpacing/>
      </w:pPr>
      <w:r w:rsidRPr="00F86A62">
        <w:t>Every Wednesday</w:t>
      </w:r>
    </w:p>
    <w:p w14:paraId="2C496127" w14:textId="77777777" w:rsidR="005734C4" w:rsidRPr="00F86A62" w:rsidRDefault="005734C4" w:rsidP="000A46E8">
      <w:pPr>
        <w:spacing w:line="240" w:lineRule="auto"/>
        <w:contextualSpacing/>
      </w:pPr>
      <w:r w:rsidRPr="00F86A62">
        <w:t>10:00 AM</w:t>
      </w:r>
    </w:p>
    <w:p w14:paraId="1620E75E" w14:textId="2489FDFA" w:rsidR="005734C4" w:rsidRPr="00F86A62" w:rsidRDefault="005734C4" w:rsidP="000A46E8">
      <w:pPr>
        <w:spacing w:line="240" w:lineRule="auto"/>
        <w:contextualSpacing/>
      </w:pPr>
      <w:r w:rsidRPr="00F86A62">
        <w:lastRenderedPageBreak/>
        <w:t xml:space="preserve">This </w:t>
      </w:r>
      <w:proofErr w:type="spellStart"/>
      <w:r w:rsidRPr="00F86A62">
        <w:t>lapsit</w:t>
      </w:r>
      <w:proofErr w:type="spellEnd"/>
      <w:r w:rsidRPr="00F86A62">
        <w:t xml:space="preserve"> story time includes songs, rhymes, stories, and play time. Events geared to jumpstart baby's brain developm</w:t>
      </w:r>
      <w:r w:rsidR="00B118B9">
        <w:t xml:space="preserve">ent and early literacy skills. </w:t>
      </w:r>
      <w:proofErr w:type="gramStart"/>
      <w:r w:rsidR="00B118B9">
        <w:t>For a</w:t>
      </w:r>
      <w:r w:rsidRPr="00F86A62">
        <w:t>ges 0-17 months.</w:t>
      </w:r>
      <w:proofErr w:type="gramEnd"/>
    </w:p>
    <w:p w14:paraId="2D8E4378" w14:textId="2214F437" w:rsidR="005734C4" w:rsidRPr="00F86A62" w:rsidRDefault="005734C4" w:rsidP="000A46E8">
      <w:pPr>
        <w:spacing w:line="240" w:lineRule="auto"/>
        <w:contextualSpacing/>
      </w:pPr>
    </w:p>
    <w:p w14:paraId="45BF20D2" w14:textId="77777777" w:rsidR="005734C4" w:rsidRPr="00F86A62" w:rsidRDefault="005734C4" w:rsidP="000A46E8">
      <w:pPr>
        <w:spacing w:line="240" w:lineRule="auto"/>
        <w:contextualSpacing/>
      </w:pPr>
      <w:r w:rsidRPr="00F86A62">
        <w:t>Preschool Power</w:t>
      </w:r>
    </w:p>
    <w:p w14:paraId="505AE40A" w14:textId="594E9C66" w:rsidR="005734C4" w:rsidRPr="00F86A62" w:rsidRDefault="005734C4" w:rsidP="000A46E8">
      <w:pPr>
        <w:spacing w:line="240" w:lineRule="auto"/>
        <w:contextualSpacing/>
      </w:pPr>
      <w:r w:rsidRPr="00F86A62">
        <w:t xml:space="preserve">Every </w:t>
      </w:r>
      <w:r w:rsidR="002A5AC5">
        <w:t>Wednesday</w:t>
      </w:r>
    </w:p>
    <w:p w14:paraId="49EB45F9" w14:textId="77777777" w:rsidR="005734C4" w:rsidRPr="00F86A62" w:rsidRDefault="005734C4" w:rsidP="000A46E8">
      <w:pPr>
        <w:spacing w:line="240" w:lineRule="auto"/>
        <w:contextualSpacing/>
      </w:pPr>
      <w:r w:rsidRPr="00F86A62">
        <w:t>10:30 AM</w:t>
      </w:r>
    </w:p>
    <w:p w14:paraId="61E84256" w14:textId="77777777" w:rsidR="005734C4" w:rsidRPr="00F86A62" w:rsidRDefault="005734C4" w:rsidP="000A46E8">
      <w:pPr>
        <w:spacing w:line="240" w:lineRule="auto"/>
        <w:contextualSpacing/>
      </w:pPr>
      <w:r w:rsidRPr="00F86A62">
        <w:t xml:space="preserve">Are you ready to sing songs, read awesome books, and create cool crafts? </w:t>
      </w:r>
      <w:proofErr w:type="gramStart"/>
      <w:r w:rsidRPr="00F86A62">
        <w:t>For ages 3-5.</w:t>
      </w:r>
      <w:proofErr w:type="gramEnd"/>
    </w:p>
    <w:p w14:paraId="3293D50F" w14:textId="77777777" w:rsidR="00B847EE" w:rsidRDefault="00B847EE" w:rsidP="00B847EE">
      <w:pPr>
        <w:spacing w:line="240" w:lineRule="auto"/>
        <w:contextualSpacing/>
      </w:pPr>
    </w:p>
    <w:p w14:paraId="2A3F6693" w14:textId="77777777" w:rsidR="00DE17E4" w:rsidRPr="00F86A62" w:rsidRDefault="00DE17E4" w:rsidP="00DE17E4">
      <w:pPr>
        <w:spacing w:line="240" w:lineRule="auto"/>
        <w:contextualSpacing/>
      </w:pPr>
      <w:r w:rsidRPr="00F86A62">
        <w:t>Create and Craft</w:t>
      </w:r>
    </w:p>
    <w:p w14:paraId="5D4EEA72" w14:textId="77777777" w:rsidR="00DE17E4" w:rsidRPr="00F86A62" w:rsidRDefault="00DE17E4" w:rsidP="00DE17E4">
      <w:pPr>
        <w:spacing w:line="240" w:lineRule="auto"/>
        <w:contextualSpacing/>
      </w:pPr>
      <w:r w:rsidRPr="00F86A62">
        <w:t xml:space="preserve">Saturdays, </w:t>
      </w:r>
      <w:r>
        <w:t xml:space="preserve">Dec 9, </w:t>
      </w:r>
      <w:r w:rsidRPr="00F86A62">
        <w:t>Jan 13, Feb 10</w:t>
      </w:r>
    </w:p>
    <w:p w14:paraId="37850E7A" w14:textId="77777777" w:rsidR="00DE17E4" w:rsidRPr="00F86A62" w:rsidRDefault="00DE17E4" w:rsidP="00DE17E4">
      <w:pPr>
        <w:spacing w:line="240" w:lineRule="auto"/>
        <w:contextualSpacing/>
      </w:pPr>
      <w:r w:rsidRPr="00F86A62">
        <w:t>10:30 AM</w:t>
      </w:r>
    </w:p>
    <w:p w14:paraId="068929DA" w14:textId="77777777" w:rsidR="00DE17E4" w:rsidRPr="00F86A62" w:rsidRDefault="00DE17E4" w:rsidP="00DE17E4">
      <w:pPr>
        <w:spacing w:line="240" w:lineRule="auto"/>
        <w:contextualSpacing/>
      </w:pPr>
      <w:r w:rsidRPr="00F86A62">
        <w:t xml:space="preserve">Get creative with a family </w:t>
      </w:r>
      <w:r>
        <w:t>friendly arts and crafts time! For a</w:t>
      </w:r>
      <w:r w:rsidRPr="00F86A62">
        <w:t>ges 4 and up, but all are welcome.</w:t>
      </w:r>
    </w:p>
    <w:p w14:paraId="027A55EF" w14:textId="77777777" w:rsidR="00DE17E4" w:rsidRDefault="00DE17E4" w:rsidP="00B847EE">
      <w:pPr>
        <w:spacing w:line="240" w:lineRule="auto"/>
        <w:contextualSpacing/>
      </w:pPr>
    </w:p>
    <w:p w14:paraId="6C617D6F" w14:textId="77777777" w:rsidR="00B847EE" w:rsidRDefault="00B847EE" w:rsidP="00B847EE">
      <w:pPr>
        <w:spacing w:line="240" w:lineRule="auto"/>
        <w:contextualSpacing/>
      </w:pPr>
      <w:r>
        <w:t>Come meet Santa</w:t>
      </w:r>
    </w:p>
    <w:p w14:paraId="7315F51F" w14:textId="77777777" w:rsidR="00B847EE" w:rsidRDefault="00B847EE" w:rsidP="00B847EE">
      <w:pPr>
        <w:spacing w:line="240" w:lineRule="auto"/>
        <w:contextualSpacing/>
      </w:pPr>
      <w:r>
        <w:t>Thursday, Dec 14</w:t>
      </w:r>
    </w:p>
    <w:p w14:paraId="2C699263" w14:textId="77777777" w:rsidR="00B847EE" w:rsidRDefault="00B847EE" w:rsidP="00B847EE">
      <w:pPr>
        <w:spacing w:line="240" w:lineRule="auto"/>
        <w:contextualSpacing/>
      </w:pPr>
      <w:r>
        <w:t>6:30 PM - 7:30 PM</w:t>
      </w:r>
    </w:p>
    <w:p w14:paraId="692197A2" w14:textId="77777777" w:rsidR="00B847EE" w:rsidRDefault="00B847EE" w:rsidP="00B847EE">
      <w:pPr>
        <w:spacing w:line="240" w:lineRule="auto"/>
        <w:contextualSpacing/>
      </w:pPr>
      <w:r>
        <w:t>Santa and Mrs. Clause appear at the library to meet all the good boys and girls who want to share their wish list with them. We read a story or two, and have free refreshments.</w:t>
      </w:r>
    </w:p>
    <w:p w14:paraId="48C3207B" w14:textId="77777777" w:rsidR="00B847EE" w:rsidRDefault="00B847EE" w:rsidP="000A46E8">
      <w:pPr>
        <w:spacing w:line="240" w:lineRule="auto"/>
        <w:contextualSpacing/>
      </w:pPr>
    </w:p>
    <w:p w14:paraId="60811944" w14:textId="77777777" w:rsidR="005734C4" w:rsidRPr="00F86A62" w:rsidRDefault="005734C4" w:rsidP="000A46E8">
      <w:pPr>
        <w:spacing w:line="240" w:lineRule="auto"/>
        <w:contextualSpacing/>
      </w:pPr>
      <w:proofErr w:type="spellStart"/>
      <w:r w:rsidRPr="00F86A62">
        <w:t>Potterpalooza</w:t>
      </w:r>
      <w:proofErr w:type="spellEnd"/>
    </w:p>
    <w:p w14:paraId="53B33725" w14:textId="77777777" w:rsidR="005734C4" w:rsidRPr="00F86A62" w:rsidRDefault="005734C4" w:rsidP="000A46E8">
      <w:pPr>
        <w:spacing w:line="240" w:lineRule="auto"/>
        <w:contextualSpacing/>
      </w:pPr>
      <w:r w:rsidRPr="00F86A62">
        <w:t>Saturday, Jan 6</w:t>
      </w:r>
    </w:p>
    <w:p w14:paraId="1D57606F" w14:textId="582DD8AE" w:rsidR="005734C4" w:rsidRPr="00F86A62" w:rsidRDefault="005734C4" w:rsidP="000A46E8">
      <w:pPr>
        <w:spacing w:line="240" w:lineRule="auto"/>
        <w:contextualSpacing/>
      </w:pPr>
      <w:r w:rsidRPr="00F86A62">
        <w:t>10:30 AM</w:t>
      </w:r>
      <w:r w:rsidR="00DE17E4">
        <w:t xml:space="preserve"> – 3:30 PM</w:t>
      </w:r>
    </w:p>
    <w:p w14:paraId="7BC9212F" w14:textId="56A9BD8F" w:rsidR="005734C4" w:rsidRPr="00F86A62" w:rsidRDefault="005734C4" w:rsidP="000A46E8">
      <w:pPr>
        <w:spacing w:line="240" w:lineRule="auto"/>
        <w:contextualSpacing/>
      </w:pPr>
      <w:r w:rsidRPr="00F86A62">
        <w:t>Come celebrate all things Harry Potter!</w:t>
      </w:r>
    </w:p>
    <w:p w14:paraId="0C32F5BF" w14:textId="7D3DD443" w:rsidR="005734C4" w:rsidRPr="00B118B9" w:rsidRDefault="00DE17E4" w:rsidP="00B118B9">
      <w:pPr>
        <w:rPr>
          <w:rFonts w:ascii="Times" w:eastAsia="Times New Roman" w:hAnsi="Times" w:cs="Times New Roman"/>
          <w:sz w:val="20"/>
          <w:szCs w:val="20"/>
        </w:rPr>
      </w:pPr>
      <w:r>
        <w:t>We play</w:t>
      </w:r>
      <w:r w:rsidR="005734C4" w:rsidRPr="00F86A62">
        <w:t xml:space="preserve"> weird and wonderful </w:t>
      </w:r>
      <w:proofErr w:type="gramStart"/>
      <w:r>
        <w:t>games,</w:t>
      </w:r>
      <w:proofErr w:type="gramEnd"/>
      <w:r>
        <w:t xml:space="preserve"> enjoy</w:t>
      </w:r>
      <w:r w:rsidR="005734C4" w:rsidRPr="00F86A62">
        <w:t xml:space="preserve"> sweet treats and much more.</w:t>
      </w:r>
      <w:r w:rsidR="00023180" w:rsidRPr="00F86A62">
        <w:t xml:space="preserve"> </w:t>
      </w:r>
      <w:r w:rsidR="005734C4" w:rsidRPr="00F86A62">
        <w:t>We encourage everyo</w:t>
      </w:r>
      <w:r>
        <w:t xml:space="preserve">ne to dress up as </w:t>
      </w:r>
      <w:proofErr w:type="gramStart"/>
      <w:r>
        <w:t>their</w:t>
      </w:r>
      <w:proofErr w:type="gramEnd"/>
      <w:r>
        <w:t xml:space="preserve"> </w:t>
      </w:r>
      <w:r w:rsidR="005734C4" w:rsidRPr="00F86A62">
        <w:t>favorite Harry Potter character.</w:t>
      </w:r>
      <w:r w:rsidR="00023180" w:rsidRPr="00F86A62">
        <w:t xml:space="preserve"> </w:t>
      </w:r>
      <w:r w:rsidR="005734C4" w:rsidRPr="00F86A62">
        <w:t>The Care of Magical Creatures Class begins promptly at 10:30</w:t>
      </w:r>
      <w:r>
        <w:t xml:space="preserve"> </w:t>
      </w:r>
      <w:r w:rsidR="005734C4" w:rsidRPr="00F86A62">
        <w:t>AM.</w:t>
      </w:r>
      <w:r w:rsidR="00023180" w:rsidRPr="00F86A62">
        <w:t xml:space="preserve"> </w:t>
      </w:r>
      <w:r w:rsidR="00B118B9" w:rsidRPr="00B118B9">
        <w:t>We have activities for kids age 5 and up, for teens, and for adults.</w:t>
      </w:r>
    </w:p>
    <w:p w14:paraId="1A0A5510" w14:textId="77777777" w:rsidR="005734C4" w:rsidRPr="00F86A62" w:rsidRDefault="005734C4" w:rsidP="000A46E8">
      <w:pPr>
        <w:spacing w:line="240" w:lineRule="auto"/>
        <w:contextualSpacing/>
      </w:pPr>
      <w:r w:rsidRPr="00F86A62">
        <w:t>Hunger Awareness Story Time</w:t>
      </w:r>
    </w:p>
    <w:p w14:paraId="196E14E4" w14:textId="77777777" w:rsidR="005734C4" w:rsidRPr="00F86A62" w:rsidRDefault="005734C4" w:rsidP="000A46E8">
      <w:pPr>
        <w:spacing w:line="240" w:lineRule="auto"/>
        <w:contextualSpacing/>
      </w:pPr>
      <w:r w:rsidRPr="00F86A62">
        <w:t>Wednesday, Jan 10</w:t>
      </w:r>
    </w:p>
    <w:p w14:paraId="2F242CA5" w14:textId="77777777" w:rsidR="005734C4" w:rsidRPr="00F86A62" w:rsidRDefault="005734C4" w:rsidP="000A46E8">
      <w:pPr>
        <w:spacing w:line="240" w:lineRule="auto"/>
        <w:contextualSpacing/>
      </w:pPr>
      <w:r w:rsidRPr="00F86A62">
        <w:t>10:30 AM</w:t>
      </w:r>
    </w:p>
    <w:p w14:paraId="19D18A2A" w14:textId="48051A15" w:rsidR="005734C4" w:rsidRPr="00F86A62" w:rsidRDefault="005734C4" w:rsidP="000A46E8">
      <w:pPr>
        <w:spacing w:line="240" w:lineRule="auto"/>
        <w:contextualSpacing/>
      </w:pPr>
      <w:r w:rsidRPr="00F86A62">
        <w:t xml:space="preserve">Join us as we read stories about different types of food and do a food related craft. </w:t>
      </w:r>
      <w:proofErr w:type="gramStart"/>
      <w:r w:rsidRPr="00F86A62">
        <w:t>Handouts given out at the end of the program on how to help our community.</w:t>
      </w:r>
      <w:proofErr w:type="gramEnd"/>
      <w:r w:rsidR="00DE17E4">
        <w:t xml:space="preserve"> </w:t>
      </w:r>
      <w:proofErr w:type="gramStart"/>
      <w:r w:rsidR="00DE17E4">
        <w:t>For ages 3-7.</w:t>
      </w:r>
      <w:proofErr w:type="gramEnd"/>
    </w:p>
    <w:p w14:paraId="79F04730" w14:textId="77777777" w:rsidR="005734C4" w:rsidRPr="00F86A62" w:rsidRDefault="005734C4" w:rsidP="000A46E8">
      <w:pPr>
        <w:spacing w:line="240" w:lineRule="auto"/>
        <w:contextualSpacing/>
      </w:pPr>
    </w:p>
    <w:p w14:paraId="11E807BB" w14:textId="77777777" w:rsidR="005734C4" w:rsidRPr="00F86A62" w:rsidRDefault="005734C4" w:rsidP="000A46E8">
      <w:pPr>
        <w:spacing w:line="240" w:lineRule="auto"/>
        <w:contextualSpacing/>
      </w:pPr>
      <w:r w:rsidRPr="00F86A62">
        <w:t>LEGO and Laughs</w:t>
      </w:r>
    </w:p>
    <w:p w14:paraId="0D7D5E30" w14:textId="049D2A0C" w:rsidR="005734C4" w:rsidRPr="00F86A62" w:rsidRDefault="005734C4" w:rsidP="000A46E8">
      <w:pPr>
        <w:spacing w:line="240" w:lineRule="auto"/>
        <w:contextualSpacing/>
      </w:pPr>
      <w:r w:rsidRPr="00F86A62">
        <w:t>Wednesday, Jan 24</w:t>
      </w:r>
      <w:r w:rsidR="00DE17E4">
        <w:t xml:space="preserve"> and Feb 21</w:t>
      </w:r>
    </w:p>
    <w:p w14:paraId="1D931555" w14:textId="77777777" w:rsidR="005734C4" w:rsidRPr="00F86A62" w:rsidRDefault="005734C4" w:rsidP="000A46E8">
      <w:pPr>
        <w:spacing w:line="240" w:lineRule="auto"/>
        <w:contextualSpacing/>
      </w:pPr>
      <w:r w:rsidRPr="00F86A62">
        <w:t>3:30 PM</w:t>
      </w:r>
    </w:p>
    <w:p w14:paraId="34285F67" w14:textId="2D7CF4AF" w:rsidR="005734C4" w:rsidRPr="00F86A62" w:rsidRDefault="005734C4" w:rsidP="000A46E8">
      <w:pPr>
        <w:spacing w:line="240" w:lineRule="auto"/>
        <w:contextualSpacing/>
      </w:pPr>
      <w:r w:rsidRPr="00F86A62">
        <w:t>Let your imagination loose with LEGO bricks, puppets, and all kinds of toys! For ages 4 and up, but all are welcome.</w:t>
      </w:r>
    </w:p>
    <w:p w14:paraId="57E12CE9" w14:textId="77777777" w:rsidR="005734C4" w:rsidRPr="00F86A62" w:rsidRDefault="005734C4" w:rsidP="000A46E8">
      <w:pPr>
        <w:spacing w:line="240" w:lineRule="auto"/>
        <w:contextualSpacing/>
      </w:pPr>
    </w:p>
    <w:p w14:paraId="7484D78F" w14:textId="77777777" w:rsidR="005734C4" w:rsidRPr="00F86A62" w:rsidRDefault="005734C4" w:rsidP="000A46E8">
      <w:pPr>
        <w:spacing w:line="240" w:lineRule="auto"/>
        <w:contextualSpacing/>
      </w:pPr>
      <w:r w:rsidRPr="00F86A62">
        <w:t>Alma Thomas: Capturing Color/Painting Abstractions with Turnip Green</w:t>
      </w:r>
    </w:p>
    <w:p w14:paraId="274E7EE3" w14:textId="77777777" w:rsidR="005734C4" w:rsidRPr="00F86A62" w:rsidRDefault="005734C4" w:rsidP="000A46E8">
      <w:pPr>
        <w:spacing w:line="240" w:lineRule="auto"/>
        <w:contextualSpacing/>
      </w:pPr>
      <w:r w:rsidRPr="00F86A62">
        <w:t>Saturday, Feb 10</w:t>
      </w:r>
    </w:p>
    <w:p w14:paraId="0966A0B6" w14:textId="77777777" w:rsidR="005734C4" w:rsidRPr="00F86A62" w:rsidRDefault="005734C4" w:rsidP="000A46E8">
      <w:pPr>
        <w:spacing w:line="240" w:lineRule="auto"/>
        <w:contextualSpacing/>
      </w:pPr>
      <w:r w:rsidRPr="00F86A62">
        <w:t>10:30 AM</w:t>
      </w:r>
    </w:p>
    <w:p w14:paraId="41301C37" w14:textId="77777777" w:rsidR="005734C4" w:rsidRPr="00F86A62" w:rsidRDefault="005734C4" w:rsidP="000A46E8">
      <w:pPr>
        <w:spacing w:line="240" w:lineRule="auto"/>
        <w:contextualSpacing/>
      </w:pPr>
      <w:r w:rsidRPr="00F86A62">
        <w:t xml:space="preserve">Take a look at African-American artist Alma Thomas's watercolor paintings, inspired by the constantly changing colors in her garden. Then create your own watercolor paints from dried-up markers, and take home </w:t>
      </w:r>
      <w:proofErr w:type="gramStart"/>
      <w:r w:rsidRPr="00F86A62">
        <w:t>extra recycled</w:t>
      </w:r>
      <w:proofErr w:type="gramEnd"/>
      <w:r w:rsidRPr="00F86A62">
        <w:t xml:space="preserve"> paper so you can paint what you see through your own window! For ages 6 and up.</w:t>
      </w:r>
    </w:p>
    <w:p w14:paraId="6DB7495D" w14:textId="77777777" w:rsidR="005734C4" w:rsidRPr="00F86A62" w:rsidRDefault="005734C4" w:rsidP="000A46E8">
      <w:pPr>
        <w:spacing w:line="240" w:lineRule="auto"/>
        <w:contextualSpacing/>
      </w:pPr>
    </w:p>
    <w:p w14:paraId="2B865764" w14:textId="77777777" w:rsidR="005734C4" w:rsidRPr="00F86A62" w:rsidRDefault="005734C4" w:rsidP="000A46E8">
      <w:pPr>
        <w:spacing w:line="240" w:lineRule="auto"/>
        <w:contextualSpacing/>
      </w:pPr>
      <w:r w:rsidRPr="00F86A62">
        <w:t>Music of Africa at The Hermitage</w:t>
      </w:r>
    </w:p>
    <w:p w14:paraId="5BD372AA" w14:textId="77777777" w:rsidR="005734C4" w:rsidRPr="00F86A62" w:rsidRDefault="005734C4" w:rsidP="000A46E8">
      <w:pPr>
        <w:spacing w:line="240" w:lineRule="auto"/>
        <w:contextualSpacing/>
      </w:pPr>
      <w:r w:rsidRPr="00F86A62">
        <w:t>Tuesday, Feb 13</w:t>
      </w:r>
    </w:p>
    <w:p w14:paraId="59E2CDB5" w14:textId="77777777" w:rsidR="005734C4" w:rsidRPr="00F86A62" w:rsidRDefault="005734C4" w:rsidP="000A46E8">
      <w:pPr>
        <w:spacing w:line="240" w:lineRule="auto"/>
        <w:contextualSpacing/>
      </w:pPr>
      <w:r w:rsidRPr="00F86A62">
        <w:lastRenderedPageBreak/>
        <w:t>3:30 PM</w:t>
      </w:r>
    </w:p>
    <w:p w14:paraId="6CFA6C72" w14:textId="77777777" w:rsidR="005734C4" w:rsidRPr="00F86A62" w:rsidRDefault="005734C4" w:rsidP="000A46E8">
      <w:pPr>
        <w:spacing w:line="240" w:lineRule="auto"/>
        <w:contextualSpacing/>
      </w:pPr>
      <w:r w:rsidRPr="00F86A62">
        <w:t xml:space="preserve">Look at the artistic and cultural lives of the slaves Andrew Jackson owned at The Hermitage. Use the archaeological record from these 150 slaves to recreate musical instruments like djembes, </w:t>
      </w:r>
      <w:proofErr w:type="spellStart"/>
      <w:r w:rsidRPr="00F86A62">
        <w:t>shekeres</w:t>
      </w:r>
      <w:proofErr w:type="spellEnd"/>
      <w:r w:rsidRPr="00F86A62">
        <w:t>, and washboards. For ages 5 and up.</w:t>
      </w:r>
    </w:p>
    <w:p w14:paraId="5E1F4D7E" w14:textId="77777777" w:rsidR="005734C4" w:rsidRPr="00F86A62" w:rsidRDefault="005734C4" w:rsidP="000A46E8">
      <w:pPr>
        <w:spacing w:line="240" w:lineRule="auto"/>
        <w:contextualSpacing/>
      </w:pPr>
    </w:p>
    <w:p w14:paraId="336BB8A9" w14:textId="77777777" w:rsidR="005734C4" w:rsidRPr="00F86A62" w:rsidRDefault="005734C4" w:rsidP="000A46E8">
      <w:pPr>
        <w:spacing w:line="240" w:lineRule="auto"/>
        <w:contextualSpacing/>
      </w:pPr>
      <w:r w:rsidRPr="00F86A62">
        <w:t>TEENS</w:t>
      </w:r>
    </w:p>
    <w:p w14:paraId="46980934" w14:textId="77777777" w:rsidR="005734C4" w:rsidRPr="00F86A62" w:rsidRDefault="005734C4" w:rsidP="000A46E8">
      <w:pPr>
        <w:spacing w:line="240" w:lineRule="auto"/>
        <w:contextualSpacing/>
      </w:pPr>
    </w:p>
    <w:p w14:paraId="51A5F99D" w14:textId="77777777" w:rsidR="005734C4" w:rsidRPr="00F86A62" w:rsidRDefault="005734C4" w:rsidP="000A46E8">
      <w:pPr>
        <w:spacing w:line="240" w:lineRule="auto"/>
        <w:contextualSpacing/>
      </w:pPr>
      <w:proofErr w:type="spellStart"/>
      <w:r w:rsidRPr="00F86A62">
        <w:t>BeTween</w:t>
      </w:r>
      <w:proofErr w:type="spellEnd"/>
      <w:r w:rsidRPr="00F86A62">
        <w:t xml:space="preserve"> Together</w:t>
      </w:r>
    </w:p>
    <w:p w14:paraId="6765E130" w14:textId="37D2ED77" w:rsidR="005734C4" w:rsidRPr="00F86A62" w:rsidRDefault="005734C4" w:rsidP="000A46E8">
      <w:pPr>
        <w:spacing w:line="240" w:lineRule="auto"/>
        <w:contextualSpacing/>
      </w:pPr>
      <w:r w:rsidRPr="00F86A62">
        <w:t xml:space="preserve">Every Tuesday </w:t>
      </w:r>
    </w:p>
    <w:p w14:paraId="4A7CD085" w14:textId="77777777" w:rsidR="005734C4" w:rsidRPr="00F86A62" w:rsidRDefault="005734C4" w:rsidP="000A46E8">
      <w:pPr>
        <w:spacing w:line="240" w:lineRule="auto"/>
        <w:contextualSpacing/>
      </w:pPr>
      <w:r w:rsidRPr="00F86A62">
        <w:t>4:00 PM</w:t>
      </w:r>
    </w:p>
    <w:p w14:paraId="31584F3D" w14:textId="77777777" w:rsidR="005734C4" w:rsidRPr="00F86A62" w:rsidRDefault="005734C4" w:rsidP="000A46E8">
      <w:pPr>
        <w:spacing w:line="240" w:lineRule="auto"/>
        <w:contextualSpacing/>
      </w:pPr>
      <w:r w:rsidRPr="00F86A62">
        <w:t>Join us for snacks, games, movies, crafts and more! For ages 8-12.</w:t>
      </w:r>
    </w:p>
    <w:p w14:paraId="23E4B798" w14:textId="77777777" w:rsidR="005734C4" w:rsidRPr="00F86A62" w:rsidRDefault="005734C4" w:rsidP="000A46E8">
      <w:pPr>
        <w:spacing w:line="240" w:lineRule="auto"/>
        <w:contextualSpacing/>
      </w:pPr>
    </w:p>
    <w:p w14:paraId="1864134B" w14:textId="77777777" w:rsidR="005734C4" w:rsidRPr="00F86A62" w:rsidRDefault="005734C4" w:rsidP="000A46E8">
      <w:pPr>
        <w:spacing w:line="240" w:lineRule="auto"/>
        <w:contextualSpacing/>
      </w:pPr>
      <w:r w:rsidRPr="00F86A62">
        <w:t>Teen Time</w:t>
      </w:r>
    </w:p>
    <w:p w14:paraId="5244EC40" w14:textId="77777777" w:rsidR="005734C4" w:rsidRPr="00F86A62" w:rsidRDefault="005734C4" w:rsidP="000A46E8">
      <w:pPr>
        <w:spacing w:line="240" w:lineRule="auto"/>
        <w:contextualSpacing/>
      </w:pPr>
      <w:r w:rsidRPr="00F86A62">
        <w:t>Every Tuesday and Wednesday</w:t>
      </w:r>
    </w:p>
    <w:p w14:paraId="39284272" w14:textId="77777777" w:rsidR="005734C4" w:rsidRPr="00F86A62" w:rsidRDefault="005734C4" w:rsidP="000A46E8">
      <w:pPr>
        <w:spacing w:line="240" w:lineRule="auto"/>
        <w:contextualSpacing/>
      </w:pPr>
      <w:r w:rsidRPr="00F86A62">
        <w:t>4:30 PM</w:t>
      </w:r>
    </w:p>
    <w:p w14:paraId="5889D82B" w14:textId="77777777" w:rsidR="005734C4" w:rsidRPr="00F86A62" w:rsidRDefault="005734C4" w:rsidP="000A46E8">
      <w:pPr>
        <w:spacing w:line="240" w:lineRule="auto"/>
        <w:contextualSpacing/>
      </w:pPr>
      <w:r w:rsidRPr="00F86A62">
        <w:t xml:space="preserve">Every Tuesday and Wednesday Time for teens to gather and enjoy a variety of activities including crafts, games, snacks, video games, and more! </w:t>
      </w:r>
      <w:proofErr w:type="gramStart"/>
      <w:r w:rsidRPr="00F86A62">
        <w:t>For ages 12-18.</w:t>
      </w:r>
      <w:proofErr w:type="gramEnd"/>
    </w:p>
    <w:p w14:paraId="3B197C61" w14:textId="77777777" w:rsidR="005734C4" w:rsidRPr="00F86A62" w:rsidRDefault="005734C4" w:rsidP="000A46E8">
      <w:pPr>
        <w:spacing w:line="240" w:lineRule="auto"/>
        <w:contextualSpacing/>
      </w:pPr>
    </w:p>
    <w:p w14:paraId="5BC55C45" w14:textId="77777777" w:rsidR="005734C4" w:rsidRPr="00F86A62" w:rsidRDefault="005734C4" w:rsidP="000A46E8">
      <w:pPr>
        <w:spacing w:line="240" w:lineRule="auto"/>
        <w:contextualSpacing/>
      </w:pPr>
      <w:r w:rsidRPr="00F86A62">
        <w:t>Studio NPL Learning Lab</w:t>
      </w:r>
    </w:p>
    <w:p w14:paraId="3D71A466" w14:textId="50A8BD01" w:rsidR="005734C4" w:rsidRPr="00F86A62" w:rsidRDefault="002A5AC5" w:rsidP="000A46E8">
      <w:pPr>
        <w:spacing w:line="240" w:lineRule="auto"/>
        <w:contextualSpacing/>
      </w:pPr>
      <w:r>
        <w:t>Every Thursday</w:t>
      </w:r>
    </w:p>
    <w:p w14:paraId="4BBCB505" w14:textId="632BD310" w:rsidR="005734C4" w:rsidRPr="00F86A62" w:rsidRDefault="002A5AC5" w:rsidP="000A46E8">
      <w:pPr>
        <w:spacing w:line="240" w:lineRule="auto"/>
        <w:contextualSpacing/>
      </w:pPr>
      <w:r>
        <w:t>2:30 PM</w:t>
      </w:r>
    </w:p>
    <w:p w14:paraId="21796419" w14:textId="77777777" w:rsidR="005734C4" w:rsidRPr="00F86A62" w:rsidRDefault="005734C4" w:rsidP="000A46E8">
      <w:pPr>
        <w:spacing w:line="240" w:lineRule="auto"/>
        <w:contextualSpacing/>
      </w:pPr>
      <w:r w:rsidRPr="00F86A62">
        <w:t>Join our Studio NPL mentors for 3D printing, photography, video, coding, circuits, STEAM crafts, and more. For ages 12-18.</w:t>
      </w:r>
    </w:p>
    <w:p w14:paraId="4901E068" w14:textId="77777777" w:rsidR="005734C4" w:rsidRPr="00F86A62" w:rsidRDefault="005734C4" w:rsidP="000A46E8">
      <w:pPr>
        <w:spacing w:line="240" w:lineRule="auto"/>
        <w:contextualSpacing/>
      </w:pPr>
    </w:p>
    <w:p w14:paraId="0A9C1211" w14:textId="77777777" w:rsidR="005734C4" w:rsidRPr="00F86A62" w:rsidRDefault="005734C4" w:rsidP="000A46E8">
      <w:pPr>
        <w:spacing w:line="240" w:lineRule="auto"/>
        <w:contextualSpacing/>
      </w:pPr>
      <w:r w:rsidRPr="00F86A62">
        <w:t>ADULTS</w:t>
      </w:r>
    </w:p>
    <w:p w14:paraId="206DCDA0" w14:textId="77777777" w:rsidR="005734C4" w:rsidRPr="00F86A62" w:rsidRDefault="005734C4" w:rsidP="000A46E8">
      <w:pPr>
        <w:spacing w:line="240" w:lineRule="auto"/>
        <w:contextualSpacing/>
      </w:pPr>
    </w:p>
    <w:p w14:paraId="2F76367D" w14:textId="77777777" w:rsidR="005734C4" w:rsidRPr="00F86A62" w:rsidRDefault="005734C4" w:rsidP="000A46E8">
      <w:pPr>
        <w:spacing w:line="240" w:lineRule="auto"/>
        <w:contextualSpacing/>
      </w:pPr>
      <w:r w:rsidRPr="00F86A62">
        <w:t>Needle Arts Club</w:t>
      </w:r>
    </w:p>
    <w:p w14:paraId="65151833" w14:textId="5C249934" w:rsidR="005734C4" w:rsidRPr="00F86A62" w:rsidRDefault="002A5AC5" w:rsidP="000A46E8">
      <w:pPr>
        <w:spacing w:line="240" w:lineRule="auto"/>
        <w:contextualSpacing/>
      </w:pPr>
      <w:r>
        <w:t>Every 1st Thursday</w:t>
      </w:r>
    </w:p>
    <w:p w14:paraId="754E3E9B" w14:textId="77777777" w:rsidR="005734C4" w:rsidRPr="00F86A62" w:rsidRDefault="005734C4" w:rsidP="000A46E8">
      <w:pPr>
        <w:spacing w:line="240" w:lineRule="auto"/>
        <w:contextualSpacing/>
      </w:pPr>
      <w:r w:rsidRPr="00F86A62">
        <w:t>6:30 PM</w:t>
      </w:r>
    </w:p>
    <w:p w14:paraId="55C4B798" w14:textId="77777777" w:rsidR="005734C4" w:rsidRPr="00F86A62" w:rsidRDefault="005734C4" w:rsidP="000A46E8">
      <w:pPr>
        <w:spacing w:line="240" w:lineRule="auto"/>
        <w:contextualSpacing/>
      </w:pPr>
      <w:r w:rsidRPr="00F86A62">
        <w:t>Do you have an interest in crocheting, knitting, sewing, or other needle arts? Bring your own project and get new ideas.</w:t>
      </w:r>
    </w:p>
    <w:p w14:paraId="76C422A6" w14:textId="77777777" w:rsidR="005734C4" w:rsidRPr="00F86A62" w:rsidRDefault="005734C4" w:rsidP="000A46E8">
      <w:pPr>
        <w:spacing w:line="240" w:lineRule="auto"/>
        <w:contextualSpacing/>
      </w:pPr>
    </w:p>
    <w:p w14:paraId="5D7231BD" w14:textId="77777777" w:rsidR="005734C4" w:rsidRPr="00F86A62" w:rsidRDefault="005734C4" w:rsidP="000A46E8">
      <w:pPr>
        <w:spacing w:line="240" w:lineRule="auto"/>
        <w:contextualSpacing/>
      </w:pPr>
      <w:r w:rsidRPr="00F86A62">
        <w:t>Senior Movie Day</w:t>
      </w:r>
    </w:p>
    <w:p w14:paraId="00EB0E2F" w14:textId="098E8BA2" w:rsidR="005734C4" w:rsidRPr="00F86A62" w:rsidRDefault="002A5AC5" w:rsidP="000A46E8">
      <w:pPr>
        <w:spacing w:line="240" w:lineRule="auto"/>
        <w:contextualSpacing/>
      </w:pPr>
      <w:r>
        <w:t>Every 3rd Thursday</w:t>
      </w:r>
    </w:p>
    <w:p w14:paraId="548BD17A" w14:textId="41CA0FC6" w:rsidR="005734C4" w:rsidRPr="00F86A62" w:rsidRDefault="005734C4" w:rsidP="000A46E8">
      <w:pPr>
        <w:spacing w:line="240" w:lineRule="auto"/>
        <w:contextualSpacing/>
      </w:pPr>
      <w:r w:rsidRPr="00F86A62">
        <w:t>12:30 PM</w:t>
      </w:r>
      <w:r w:rsidR="002A5AC5">
        <w:t xml:space="preserve"> – 3:30 PM</w:t>
      </w:r>
    </w:p>
    <w:p w14:paraId="12F01C33" w14:textId="77777777" w:rsidR="005734C4" w:rsidRPr="00F86A62" w:rsidRDefault="005734C4" w:rsidP="000A46E8">
      <w:pPr>
        <w:spacing w:line="240" w:lineRule="auto"/>
        <w:contextualSpacing/>
      </w:pPr>
      <w:proofErr w:type="gramStart"/>
      <w:r w:rsidRPr="00F86A62">
        <w:t>Monthly movie viewings chosen for seniors by seniors.</w:t>
      </w:r>
      <w:proofErr w:type="gramEnd"/>
    </w:p>
    <w:p w14:paraId="0DCBE197" w14:textId="77777777" w:rsidR="002A5AC5" w:rsidRDefault="002A5AC5" w:rsidP="002A5AC5">
      <w:pPr>
        <w:spacing w:line="240" w:lineRule="auto"/>
        <w:contextualSpacing/>
      </w:pPr>
    </w:p>
    <w:p w14:paraId="619A038B" w14:textId="77777777" w:rsidR="002A5AC5" w:rsidRDefault="002A5AC5" w:rsidP="002A5AC5">
      <w:pPr>
        <w:spacing w:line="240" w:lineRule="auto"/>
        <w:contextualSpacing/>
      </w:pPr>
      <w:r>
        <w:t>Strange Adventures Comic Book Club</w:t>
      </w:r>
    </w:p>
    <w:p w14:paraId="6C86D358" w14:textId="77777777" w:rsidR="002A5AC5" w:rsidRDefault="002A5AC5" w:rsidP="002A5AC5">
      <w:pPr>
        <w:spacing w:line="240" w:lineRule="auto"/>
        <w:contextualSpacing/>
      </w:pPr>
      <w:r>
        <w:t>Wednesdays, Jan 10 and Feb 14</w:t>
      </w:r>
    </w:p>
    <w:p w14:paraId="0B66CDBC" w14:textId="77777777" w:rsidR="002A5AC5" w:rsidRDefault="002A5AC5" w:rsidP="002A5AC5">
      <w:pPr>
        <w:spacing w:line="240" w:lineRule="auto"/>
        <w:contextualSpacing/>
      </w:pPr>
      <w:r>
        <w:t>6:00 PM - 7:00 PM</w:t>
      </w:r>
    </w:p>
    <w:p w14:paraId="01EF5508" w14:textId="77777777" w:rsidR="002A5AC5" w:rsidRDefault="002A5AC5" w:rsidP="002A5AC5">
      <w:pPr>
        <w:spacing w:line="240" w:lineRule="auto"/>
        <w:contextualSpacing/>
      </w:pPr>
      <w:r>
        <w:t>Join us on strange and wonderful adventures through all the spectacular worlds of comics. All levels welcome. Ages 18+</w:t>
      </w:r>
    </w:p>
    <w:p w14:paraId="559DBC11" w14:textId="77777777" w:rsidR="002A5AC5" w:rsidRDefault="002A5AC5" w:rsidP="002A5AC5">
      <w:pPr>
        <w:spacing w:line="240" w:lineRule="auto"/>
        <w:contextualSpacing/>
      </w:pPr>
      <w:r>
        <w:t xml:space="preserve">Jan 10: Watchmen by Alan Moore </w:t>
      </w:r>
    </w:p>
    <w:p w14:paraId="1F44BFCE" w14:textId="77777777" w:rsidR="002A5AC5" w:rsidRDefault="002A5AC5" w:rsidP="002A5AC5">
      <w:pPr>
        <w:spacing w:line="240" w:lineRule="auto"/>
        <w:contextualSpacing/>
      </w:pPr>
      <w:r>
        <w:t xml:space="preserve">Feb 14: Sandman: Preludes and Nocturnes by Neil </w:t>
      </w:r>
      <w:proofErr w:type="spellStart"/>
      <w:r>
        <w:t>Gaiman</w:t>
      </w:r>
      <w:proofErr w:type="spellEnd"/>
    </w:p>
    <w:p w14:paraId="2B7F1455" w14:textId="77777777" w:rsidR="002A5AC5" w:rsidRDefault="002A5AC5" w:rsidP="000A46E8">
      <w:pPr>
        <w:spacing w:line="240" w:lineRule="auto"/>
        <w:contextualSpacing/>
      </w:pPr>
    </w:p>
    <w:p w14:paraId="01AC7E42" w14:textId="64DB6EF3" w:rsidR="005734C4" w:rsidRPr="00F86A62" w:rsidRDefault="002A5AC5" w:rsidP="000A46E8">
      <w:pPr>
        <w:spacing w:line="240" w:lineRule="auto"/>
        <w:contextualSpacing/>
      </w:pPr>
      <w:r>
        <w:t>Page Turners</w:t>
      </w:r>
      <w:r w:rsidR="005734C4" w:rsidRPr="00F86A62">
        <w:t xml:space="preserve"> Book Club</w:t>
      </w:r>
    </w:p>
    <w:p w14:paraId="51745BF4" w14:textId="77777777" w:rsidR="005734C4" w:rsidRPr="00F86A62" w:rsidRDefault="005734C4" w:rsidP="000A46E8">
      <w:pPr>
        <w:spacing w:line="240" w:lineRule="auto"/>
        <w:contextualSpacing/>
      </w:pPr>
      <w:r w:rsidRPr="00F86A62">
        <w:t>Tuesdays, Jan 30, Feb 27</w:t>
      </w:r>
    </w:p>
    <w:p w14:paraId="77F87F66" w14:textId="77777777" w:rsidR="005734C4" w:rsidRPr="00F86A62" w:rsidRDefault="005734C4" w:rsidP="000A46E8">
      <w:pPr>
        <w:spacing w:line="240" w:lineRule="auto"/>
        <w:contextualSpacing/>
      </w:pPr>
      <w:r w:rsidRPr="00F86A62">
        <w:t>6:30 PM</w:t>
      </w:r>
    </w:p>
    <w:p w14:paraId="133C6225" w14:textId="77777777" w:rsidR="005734C4" w:rsidRPr="00F86A62" w:rsidRDefault="005734C4" w:rsidP="000A46E8">
      <w:pPr>
        <w:spacing w:line="240" w:lineRule="auto"/>
        <w:contextualSpacing/>
      </w:pPr>
      <w:r w:rsidRPr="00F86A62">
        <w:lastRenderedPageBreak/>
        <w:t>Join us for lively book discussions the last Tuesday of every month.</w:t>
      </w:r>
    </w:p>
    <w:p w14:paraId="744E6F74" w14:textId="77777777" w:rsidR="005734C4" w:rsidRPr="00F86A62" w:rsidRDefault="005734C4" w:rsidP="000A46E8">
      <w:pPr>
        <w:spacing w:line="240" w:lineRule="auto"/>
        <w:contextualSpacing/>
      </w:pPr>
      <w:r w:rsidRPr="00F86A62">
        <w:t>No Meeting in December.</w:t>
      </w:r>
    </w:p>
    <w:p w14:paraId="7EA5ABD6" w14:textId="2C826B6C" w:rsidR="005734C4" w:rsidRPr="00F86A62" w:rsidRDefault="002A5AC5" w:rsidP="000A46E8">
      <w:pPr>
        <w:spacing w:line="240" w:lineRule="auto"/>
        <w:contextualSpacing/>
      </w:pPr>
      <w:r>
        <w:t>Jan30</w:t>
      </w:r>
      <w:r w:rsidR="005734C4" w:rsidRPr="00F86A62">
        <w:t>: All the Ugly and Wonderful Things by Bryn Greenwood</w:t>
      </w:r>
    </w:p>
    <w:p w14:paraId="014E5D85" w14:textId="034E32A6" w:rsidR="005734C4" w:rsidRPr="00F86A62" w:rsidRDefault="002A5AC5" w:rsidP="000A46E8">
      <w:pPr>
        <w:spacing w:line="240" w:lineRule="auto"/>
        <w:contextualSpacing/>
      </w:pPr>
      <w:r>
        <w:t xml:space="preserve">Feb </w:t>
      </w:r>
      <w:r w:rsidR="005734C4" w:rsidRPr="00F86A62">
        <w:t>27</w:t>
      </w:r>
      <w:r>
        <w:t>:</w:t>
      </w:r>
      <w:r w:rsidR="005734C4" w:rsidRPr="00F86A62">
        <w:t xml:space="preserve"> Second Hand Time: The Last of the Soviets by Svetlana </w:t>
      </w:r>
      <w:proofErr w:type="spellStart"/>
      <w:r w:rsidR="005734C4" w:rsidRPr="00F86A62">
        <w:t>Alexievich</w:t>
      </w:r>
      <w:proofErr w:type="spellEnd"/>
    </w:p>
    <w:p w14:paraId="522CAA0A" w14:textId="0DBDE767" w:rsidR="000A3D1C" w:rsidRPr="000A46E8" w:rsidRDefault="000A3D1C" w:rsidP="000A46E8">
      <w:pPr>
        <w:spacing w:line="240" w:lineRule="auto"/>
        <w:contextualSpacing/>
      </w:pPr>
    </w:p>
    <w:p w14:paraId="168412B5" w14:textId="77777777" w:rsidR="00B446AC" w:rsidRDefault="00B446AC" w:rsidP="000A46E8">
      <w:pPr>
        <w:spacing w:line="240" w:lineRule="auto"/>
        <w:contextualSpacing/>
        <w:rPr>
          <w:sz w:val="28"/>
          <w:szCs w:val="28"/>
        </w:rPr>
      </w:pPr>
      <w:r w:rsidRPr="00171E4A">
        <w:rPr>
          <w:sz w:val="28"/>
          <w:szCs w:val="28"/>
        </w:rPr>
        <w:t>GREEN HILLS</w:t>
      </w:r>
    </w:p>
    <w:p w14:paraId="63CE71C2" w14:textId="77777777" w:rsidR="00171E4A" w:rsidRPr="00171E4A" w:rsidRDefault="00171E4A" w:rsidP="000A46E8">
      <w:pPr>
        <w:spacing w:line="240" w:lineRule="auto"/>
        <w:contextualSpacing/>
        <w:rPr>
          <w:sz w:val="28"/>
          <w:szCs w:val="28"/>
        </w:rPr>
      </w:pPr>
    </w:p>
    <w:p w14:paraId="01EF0EAD" w14:textId="77777777" w:rsidR="00B446AC" w:rsidRDefault="00B446AC" w:rsidP="000A46E8">
      <w:pPr>
        <w:spacing w:line="240" w:lineRule="auto"/>
        <w:contextualSpacing/>
      </w:pPr>
      <w:r>
        <w:t>CHILDREN</w:t>
      </w:r>
    </w:p>
    <w:p w14:paraId="4B12A53D" w14:textId="77777777" w:rsidR="00171E4A" w:rsidRDefault="00171E4A" w:rsidP="000A46E8">
      <w:pPr>
        <w:spacing w:line="240" w:lineRule="auto"/>
        <w:contextualSpacing/>
      </w:pPr>
    </w:p>
    <w:p w14:paraId="1FD17DBF" w14:textId="1ED7FC2F" w:rsidR="00385BD4" w:rsidRDefault="009F1085" w:rsidP="00385BD4">
      <w:pPr>
        <w:spacing w:line="240" w:lineRule="auto"/>
        <w:contextualSpacing/>
      </w:pPr>
      <w:r w:rsidRPr="009F1085">
        <w:rPr>
          <w:b/>
        </w:rPr>
        <w:t>Toddler Tales</w:t>
      </w:r>
      <w:r w:rsidRPr="009F1085">
        <w:rPr>
          <w:b/>
        </w:rPr>
        <w:cr/>
      </w:r>
      <w:r w:rsidR="009C340A">
        <w:rPr>
          <w:b/>
        </w:rPr>
        <w:t xml:space="preserve">Every </w:t>
      </w:r>
      <w:r w:rsidR="009C340A">
        <w:t>Monday</w:t>
      </w:r>
      <w:r>
        <w:cr/>
        <w:t>10:30 AM</w:t>
      </w:r>
      <w:r>
        <w:cr/>
        <w:t>Toddler Tales is full of stories and songs for 1 and 2 year olds.</w:t>
      </w:r>
      <w:r>
        <w:cr/>
      </w:r>
      <w:r w:rsidRPr="009F1085">
        <w:rPr>
          <w:b/>
        </w:rPr>
        <w:cr/>
      </w:r>
      <w:r w:rsidR="00385BD4" w:rsidRPr="009F1085">
        <w:rPr>
          <w:b/>
        </w:rPr>
        <w:t>Nightlight Story Time</w:t>
      </w:r>
      <w:r w:rsidR="00385BD4" w:rsidRPr="009F1085">
        <w:rPr>
          <w:b/>
        </w:rPr>
        <w:cr/>
      </w:r>
      <w:r w:rsidR="00385BD4">
        <w:rPr>
          <w:b/>
        </w:rPr>
        <w:t>Every 2</w:t>
      </w:r>
      <w:r w:rsidR="00385BD4" w:rsidRPr="004A00F7">
        <w:rPr>
          <w:b/>
          <w:vertAlign w:val="superscript"/>
        </w:rPr>
        <w:t>nd</w:t>
      </w:r>
      <w:r w:rsidR="00385BD4">
        <w:rPr>
          <w:b/>
        </w:rPr>
        <w:t xml:space="preserve"> and last </w:t>
      </w:r>
      <w:r w:rsidR="00385BD4">
        <w:t>Monday</w:t>
      </w:r>
    </w:p>
    <w:p w14:paraId="30D7B435" w14:textId="514C84E8" w:rsidR="00385BD4" w:rsidRPr="00385BD4" w:rsidRDefault="00385BD4" w:rsidP="00385BD4">
      <w:pPr>
        <w:spacing w:line="240" w:lineRule="auto"/>
        <w:contextualSpacing/>
      </w:pPr>
      <w:r>
        <w:t>6:00 PM</w:t>
      </w:r>
      <w:r>
        <w:cr/>
        <w:t xml:space="preserve">Kids sing and dance and Miss Lana shares stories and crafts. </w:t>
      </w:r>
      <w:proofErr w:type="gramStart"/>
      <w:r>
        <w:t>For children ages 3-7.</w:t>
      </w:r>
      <w:proofErr w:type="gramEnd"/>
      <w:r>
        <w:t xml:space="preserve"> </w:t>
      </w:r>
      <w:r>
        <w:cr/>
      </w:r>
      <w:r w:rsidRPr="009F1085">
        <w:rPr>
          <w:b/>
        </w:rPr>
        <w:cr/>
      </w:r>
      <w:r w:rsidR="009F1085" w:rsidRPr="009F1085">
        <w:rPr>
          <w:b/>
        </w:rPr>
        <w:t>Sounds of Storytelling</w:t>
      </w:r>
      <w:r w:rsidR="009F1085" w:rsidRPr="009F1085">
        <w:rPr>
          <w:b/>
        </w:rPr>
        <w:cr/>
      </w:r>
      <w:r w:rsidR="009C340A" w:rsidRPr="009C340A">
        <w:t xml:space="preserve">Every Tuesday except Dec 12, 19, </w:t>
      </w:r>
      <w:r w:rsidR="009C340A">
        <w:t xml:space="preserve">and </w:t>
      </w:r>
      <w:r w:rsidR="009C340A" w:rsidRPr="009C340A">
        <w:t>Jan 2</w:t>
      </w:r>
      <w:r w:rsidR="009F1085">
        <w:cr/>
        <w:t>10:30 AM</w:t>
      </w:r>
      <w:r w:rsidR="009F1085">
        <w:cr/>
        <w:t>Experience an exciting blend of music, storytelling, and movement for children at this story time featuring violinist, Suzanne Potter and storyteller, Audrey Campbell. For ages birth-4.</w:t>
      </w:r>
      <w:r w:rsidR="009F1085">
        <w:cr/>
      </w:r>
      <w:r w:rsidR="009F1085" w:rsidRPr="009F1085">
        <w:rPr>
          <w:b/>
        </w:rPr>
        <w:cr/>
      </w:r>
      <w:r w:rsidRPr="009F1085">
        <w:rPr>
          <w:b/>
        </w:rPr>
        <w:t>Play and Learn</w:t>
      </w:r>
      <w:r w:rsidRPr="009F1085">
        <w:rPr>
          <w:b/>
        </w:rPr>
        <w:cr/>
      </w:r>
      <w:r w:rsidRPr="00385BD4">
        <w:t>Every Wednesday at 3:00 PM</w:t>
      </w:r>
    </w:p>
    <w:p w14:paraId="15BABE52" w14:textId="65CB652B" w:rsidR="00385BD4" w:rsidRDefault="00385BD4" w:rsidP="00385BD4">
      <w:pPr>
        <w:spacing w:line="240" w:lineRule="auto"/>
        <w:contextualSpacing/>
      </w:pPr>
      <w:proofErr w:type="gramStart"/>
      <w:r w:rsidRPr="00385BD4">
        <w:t>Every S</w:t>
      </w:r>
      <w:r>
        <w:t>unday at 2:00 PM – 4:30 PM, when school is in session.</w:t>
      </w:r>
      <w:proofErr w:type="gramEnd"/>
      <w:r>
        <w:cr/>
        <w:t xml:space="preserve">Did you know young children do the majority of their learning through play? There are many other benefits as well! Drop in and play carefully selected games with your children. They'll be learning as they have fun in a relaxed environment! </w:t>
      </w:r>
      <w:proofErr w:type="gramStart"/>
      <w:r>
        <w:t>For children 2-6 years old.</w:t>
      </w:r>
      <w:proofErr w:type="gramEnd"/>
      <w:r>
        <w:cr/>
      </w:r>
    </w:p>
    <w:p w14:paraId="53DBD398" w14:textId="3823FD92" w:rsidR="00385BD4" w:rsidRDefault="009F1085" w:rsidP="00385BD4">
      <w:pPr>
        <w:spacing w:line="240" w:lineRule="auto"/>
        <w:contextualSpacing/>
        <w:rPr>
          <w:b/>
        </w:rPr>
      </w:pPr>
      <w:r w:rsidRPr="009F1085">
        <w:rPr>
          <w:b/>
        </w:rPr>
        <w:t>Little Learners</w:t>
      </w:r>
      <w:r w:rsidRPr="009F1085">
        <w:rPr>
          <w:b/>
        </w:rPr>
        <w:cr/>
      </w:r>
      <w:r w:rsidR="009813AE" w:rsidRPr="009813AE">
        <w:t>Every Wednesday except Dec 27</w:t>
      </w:r>
      <w:r>
        <w:cr/>
        <w:t>10:30 AM</w:t>
      </w:r>
      <w:r>
        <w:cr/>
        <w:t>Miss Lana presents stories and talks about colors, numbers, shapes, and letters. Stay after Story Time to do a variety of crafts. For ages 3-5.</w:t>
      </w:r>
      <w:r>
        <w:cr/>
      </w:r>
      <w:r w:rsidR="00B52A4A">
        <w:rPr>
          <w:b/>
        </w:rPr>
        <w:cr/>
      </w:r>
      <w:r w:rsidRPr="009F1085">
        <w:rPr>
          <w:b/>
        </w:rPr>
        <w:t>Wee Wigglers: Baby Book Club</w:t>
      </w:r>
      <w:r w:rsidRPr="009F1085">
        <w:rPr>
          <w:b/>
        </w:rPr>
        <w:cr/>
      </w:r>
      <w:r w:rsidR="00671D39" w:rsidRPr="00671D39">
        <w:t>Every Thursday</w:t>
      </w:r>
      <w:r>
        <w:cr/>
        <w:t>10:30 AM</w:t>
      </w:r>
      <w:r>
        <w:cr/>
        <w:t xml:space="preserve">We'll sing, read, and rhyme with plenty of time set aside for play! This program is tailored to babies' developmental needs. For infants </w:t>
      </w:r>
      <w:r w:rsidR="00385BD4">
        <w:t xml:space="preserve">1-12 months and </w:t>
      </w:r>
      <w:proofErr w:type="gramStart"/>
      <w:r w:rsidR="00385BD4">
        <w:t>their</w:t>
      </w:r>
      <w:proofErr w:type="gramEnd"/>
      <w:r w:rsidR="00385BD4">
        <w:t xml:space="preserve"> grown-up.</w:t>
      </w:r>
    </w:p>
    <w:p w14:paraId="2559FD51" w14:textId="7F939989" w:rsidR="00385BD4" w:rsidRDefault="00385BD4" w:rsidP="00385BD4">
      <w:pPr>
        <w:spacing w:line="240" w:lineRule="auto"/>
        <w:contextualSpacing/>
        <w:rPr>
          <w:b/>
        </w:rPr>
      </w:pPr>
      <w:r>
        <w:rPr>
          <w:b/>
        </w:rPr>
        <w:cr/>
      </w:r>
      <w:r w:rsidRPr="009F1085">
        <w:rPr>
          <w:b/>
        </w:rPr>
        <w:t>Big Kids Club</w:t>
      </w:r>
      <w:r w:rsidRPr="009F1085">
        <w:rPr>
          <w:b/>
        </w:rPr>
        <w:cr/>
      </w:r>
      <w:r>
        <w:rPr>
          <w:b/>
        </w:rPr>
        <w:t xml:space="preserve">Every </w:t>
      </w:r>
      <w:r>
        <w:t>Thursday except Dec 28</w:t>
      </w:r>
      <w:r>
        <w:cr/>
        <w:t>4:00 PM</w:t>
      </w:r>
      <w:r>
        <w:cr/>
      </w:r>
      <w:r>
        <w:lastRenderedPageBreak/>
        <w:t xml:space="preserve">Join our Big Kids Club for a variety of activities from crafts and stories to games and science experiments. A snack is provided. </w:t>
      </w:r>
      <w:proofErr w:type="gramStart"/>
      <w:r>
        <w:t>For ages 5-9.</w:t>
      </w:r>
      <w:proofErr w:type="gramEnd"/>
      <w:r>
        <w:cr/>
      </w:r>
      <w:r w:rsidRPr="009F1085">
        <w:rPr>
          <w:b/>
        </w:rPr>
        <w:cr/>
        <w:t>LEGO Building Fun</w:t>
      </w:r>
      <w:r w:rsidRPr="009F1085">
        <w:rPr>
          <w:b/>
        </w:rPr>
        <w:cr/>
      </w:r>
      <w:r>
        <w:t>Every 1</w:t>
      </w:r>
      <w:r w:rsidRPr="00385BD4">
        <w:rPr>
          <w:vertAlign w:val="superscript"/>
        </w:rPr>
        <w:t>st</w:t>
      </w:r>
      <w:r>
        <w:t xml:space="preserve"> Saturday</w:t>
      </w:r>
      <w:r>
        <w:cr/>
        <w:t>10:30 AM</w:t>
      </w:r>
      <w:r>
        <w:cr/>
        <w:t>The LEGO League is designed for families - parents are encouraged to stay and build with their children. LEGO, Duplo, and Mega Blok bricks are provided.</w:t>
      </w:r>
      <w:r>
        <w:cr/>
      </w:r>
      <w:r w:rsidRPr="009F1085">
        <w:rPr>
          <w:b/>
        </w:rPr>
        <w:cr/>
      </w:r>
      <w:r w:rsidR="009F1085" w:rsidRPr="009F1085">
        <w:rPr>
          <w:b/>
        </w:rPr>
        <w:t>Yoga for Kids</w:t>
      </w:r>
      <w:r w:rsidR="009F1085" w:rsidRPr="009F1085">
        <w:rPr>
          <w:b/>
        </w:rPr>
        <w:cr/>
      </w:r>
      <w:r w:rsidR="00671D39">
        <w:t>Every 3</w:t>
      </w:r>
      <w:r w:rsidR="00671D39" w:rsidRPr="00671D39">
        <w:rPr>
          <w:vertAlign w:val="superscript"/>
        </w:rPr>
        <w:t>rd</w:t>
      </w:r>
      <w:r w:rsidR="00671D39">
        <w:t xml:space="preserve"> Sunday</w:t>
      </w:r>
      <w:r w:rsidR="009F1085">
        <w:cr/>
        <w:t>3:00 PM</w:t>
      </w:r>
      <w:r w:rsidR="009F1085">
        <w:cr/>
        <w:t>A fun experience for your child to move, breathe, play, and connect with their body. Kids will learn yoga poses, and play yoga and mindfulness games. They'll leave feeling more relaxed, focused, and connected to themselves and their fellow yogis. Yoga is a beautiful way for kids to build focus, create freedom in their movements, and tap into their inner light. For ages 3 and up.</w:t>
      </w:r>
      <w:r w:rsidR="009F1085">
        <w:cr/>
      </w:r>
      <w:r w:rsidR="00B52A4A">
        <w:rPr>
          <w:b/>
        </w:rPr>
        <w:cr/>
      </w:r>
      <w:r w:rsidR="009F1085" w:rsidRPr="009F1085">
        <w:rPr>
          <w:b/>
        </w:rPr>
        <w:t>Hunger Awareness Story Time: Bear Wants More</w:t>
      </w:r>
      <w:r w:rsidR="009F1085" w:rsidRPr="009F1085">
        <w:rPr>
          <w:b/>
        </w:rPr>
        <w:cr/>
      </w:r>
      <w:r w:rsidR="009F1085">
        <w:t>Wednesday, Jan 24</w:t>
      </w:r>
      <w:r w:rsidR="009F1085">
        <w:cr/>
        <w:t>10:30 AM</w:t>
      </w:r>
      <w:r w:rsidR="009F1085">
        <w:cr/>
        <w:t>Did you know January is Hunger Awareness Month at the Library? Join us for a story time and craft based on Bear Wants More by Karma Wilson. When springtime comes, Bear wakes up very hungry and thin! Bear's friends help him to finally satisfy his HUGE hunger in a most surprising way. For ages 3-5.</w:t>
      </w:r>
      <w:r w:rsidR="009F1085">
        <w:cr/>
      </w:r>
      <w:r w:rsidR="009F1085" w:rsidRPr="009F1085">
        <w:rPr>
          <w:b/>
        </w:rPr>
        <w:cr/>
        <w:t xml:space="preserve">Hunger Awareness Story Time: </w:t>
      </w:r>
      <w:proofErr w:type="spellStart"/>
      <w:r w:rsidR="009F1085" w:rsidRPr="009F1085">
        <w:rPr>
          <w:b/>
        </w:rPr>
        <w:t>Maddi's</w:t>
      </w:r>
      <w:proofErr w:type="spellEnd"/>
      <w:r w:rsidR="009F1085" w:rsidRPr="009F1085">
        <w:rPr>
          <w:b/>
        </w:rPr>
        <w:t xml:space="preserve"> Fridge</w:t>
      </w:r>
      <w:r w:rsidR="009F1085" w:rsidRPr="009F1085">
        <w:rPr>
          <w:b/>
        </w:rPr>
        <w:cr/>
      </w:r>
      <w:r w:rsidR="009F1085">
        <w:t>Thursday, Jan 25</w:t>
      </w:r>
      <w:r w:rsidR="009F1085">
        <w:cr/>
        <w:t>4:00 PM</w:t>
      </w:r>
      <w:r w:rsidR="009F1085">
        <w:cr/>
        <w:t xml:space="preserve">Did you know January is Hunger Awareness Month at the Library? Join us for a story time and craft based on </w:t>
      </w:r>
      <w:proofErr w:type="spellStart"/>
      <w:r w:rsidR="009F1085">
        <w:t>Maddi</w:t>
      </w:r>
      <w:r w:rsidR="003D29D7">
        <w:t>’</w:t>
      </w:r>
      <w:r w:rsidR="00220C3C">
        <w:t>s</w:t>
      </w:r>
      <w:proofErr w:type="spellEnd"/>
      <w:r w:rsidR="009F1085">
        <w:t xml:space="preserve"> Fridge by Louis Brandt, the story of two best friends who go to the same school, play at the same park, and live in the same neighborhood - but who have one really big difference: Sofia has a refrigerator full of food; </w:t>
      </w:r>
      <w:proofErr w:type="spellStart"/>
      <w:r w:rsidR="009F1085">
        <w:t>Maddi</w:t>
      </w:r>
      <w:proofErr w:type="spellEnd"/>
      <w:r w:rsidR="009F1085">
        <w:t xml:space="preserve"> doesn</w:t>
      </w:r>
      <w:r w:rsidR="003D29D7">
        <w:t>’</w:t>
      </w:r>
      <w:r w:rsidR="00220C3C">
        <w:t>t</w:t>
      </w:r>
      <w:r w:rsidR="009F1085">
        <w:t>. For ages 5-9.</w:t>
      </w:r>
      <w:r w:rsidR="009F1085">
        <w:cr/>
      </w:r>
      <w:r w:rsidR="00B52A4A">
        <w:rPr>
          <w:b/>
        </w:rPr>
        <w:cr/>
      </w:r>
      <w:r w:rsidR="009F1085" w:rsidRPr="009F1085">
        <w:rPr>
          <w:b/>
        </w:rPr>
        <w:t>Toddler Tales: African American History</w:t>
      </w:r>
      <w:r w:rsidR="009F1085" w:rsidRPr="009F1085">
        <w:rPr>
          <w:b/>
        </w:rPr>
        <w:cr/>
      </w:r>
      <w:r w:rsidR="009F1085">
        <w:t>Monday, Feb 12</w:t>
      </w:r>
      <w:r w:rsidR="009F1085">
        <w:cr/>
        <w:t>10:30 AM</w:t>
      </w:r>
      <w:r w:rsidR="009F1085">
        <w:cr/>
        <w:t xml:space="preserve">Join Miss Kristi for stories featuring African American children in celebration of African American History Month. </w:t>
      </w:r>
      <w:proofErr w:type="gramStart"/>
      <w:r w:rsidR="009F1085">
        <w:t>For ages 1-2.</w:t>
      </w:r>
      <w:proofErr w:type="gramEnd"/>
      <w:r w:rsidR="009F1085">
        <w:cr/>
      </w:r>
      <w:r>
        <w:rPr>
          <w:b/>
        </w:rPr>
        <w:t xml:space="preserve"> </w:t>
      </w:r>
    </w:p>
    <w:p w14:paraId="0857C2FA" w14:textId="11524B22" w:rsidR="00B446AC" w:rsidRDefault="00B446AC" w:rsidP="000A46E8">
      <w:pPr>
        <w:spacing w:line="240" w:lineRule="auto"/>
        <w:contextualSpacing/>
        <w:rPr>
          <w:b/>
        </w:rPr>
      </w:pPr>
      <w:r>
        <w:rPr>
          <w:b/>
        </w:rPr>
        <w:t>TEENS</w:t>
      </w:r>
    </w:p>
    <w:p w14:paraId="29DFAD4A" w14:textId="77777777" w:rsidR="00BE216E" w:rsidRDefault="00BE216E" w:rsidP="000A46E8">
      <w:pPr>
        <w:spacing w:line="240" w:lineRule="auto"/>
        <w:contextualSpacing/>
        <w:rPr>
          <w:b/>
        </w:rPr>
      </w:pPr>
    </w:p>
    <w:p w14:paraId="0507B9C4" w14:textId="0B332FA6" w:rsidR="004E0F7C" w:rsidRDefault="009F1085" w:rsidP="000A46E8">
      <w:pPr>
        <w:spacing w:line="240" w:lineRule="auto"/>
        <w:contextualSpacing/>
      </w:pPr>
      <w:r w:rsidRPr="009F1085">
        <w:rPr>
          <w:b/>
        </w:rPr>
        <w:t>Teen Time</w:t>
      </w:r>
      <w:r w:rsidRPr="009F1085">
        <w:rPr>
          <w:b/>
        </w:rPr>
        <w:cr/>
      </w:r>
      <w:r w:rsidR="00385BD4">
        <w:rPr>
          <w:b/>
        </w:rPr>
        <w:t xml:space="preserve">Every </w:t>
      </w:r>
      <w:r w:rsidR="00BE216E">
        <w:t>Monday-Friday when school is in session</w:t>
      </w:r>
      <w:r>
        <w:cr/>
        <w:t>2:00 PM</w:t>
      </w:r>
      <w:r w:rsidR="00385BD4">
        <w:t xml:space="preserve"> – 5:00 PM</w:t>
      </w:r>
      <w:r>
        <w:cr/>
        <w:t>Hang out, do homework, or join us for arts, crafts, gaming, movies, and more! For teens ages 12-18, in grades 7-12.</w:t>
      </w:r>
      <w:r>
        <w:cr/>
      </w:r>
      <w:r w:rsidRPr="009F1085">
        <w:rPr>
          <w:b/>
        </w:rPr>
        <w:cr/>
        <w:t>Studio NPL: Digital Programs</w:t>
      </w:r>
      <w:r w:rsidRPr="009F1085">
        <w:rPr>
          <w:b/>
        </w:rPr>
        <w:cr/>
      </w:r>
      <w:r w:rsidR="004E0F7C">
        <w:t xml:space="preserve">Mondays and Thursdays when school is in session </w:t>
      </w:r>
    </w:p>
    <w:p w14:paraId="146E4B6E" w14:textId="0693D5CE" w:rsidR="00B446AC" w:rsidRDefault="009F1085" w:rsidP="000A46E8">
      <w:pPr>
        <w:spacing w:line="240" w:lineRule="auto"/>
        <w:contextualSpacing/>
        <w:rPr>
          <w:b/>
        </w:rPr>
      </w:pPr>
      <w:r>
        <w:lastRenderedPageBreak/>
        <w:t>2:00 PM</w:t>
      </w:r>
      <w:r w:rsidR="00385BD4">
        <w:t xml:space="preserve"> – 5:00 PM</w:t>
      </w:r>
      <w:r>
        <w:cr/>
        <w:t>Join us in the Teen Center and use innovative technology tools to produce 3D printed designs, vinyl stickers, electronics, robotics, videos, graphic design, and more. For teens ages 12-18 in grades 7-12.</w:t>
      </w:r>
      <w:r>
        <w:cr/>
      </w:r>
      <w:r w:rsidRPr="009F1085">
        <w:rPr>
          <w:b/>
        </w:rPr>
        <w:cr/>
        <w:t>Studio NPL: Music Production Workshops</w:t>
      </w:r>
      <w:r w:rsidRPr="009F1085">
        <w:rPr>
          <w:b/>
        </w:rPr>
        <w:cr/>
      </w:r>
      <w:r w:rsidR="00962DD1">
        <w:rPr>
          <w:b/>
        </w:rPr>
        <w:t xml:space="preserve">Every </w:t>
      </w:r>
      <w:r>
        <w:t>Tuesday</w:t>
      </w:r>
      <w:r w:rsidR="00962DD1">
        <w:t xml:space="preserve"> when school is in session</w:t>
      </w:r>
      <w:r>
        <w:cr/>
        <w:t>3:00 PM</w:t>
      </w:r>
      <w:r>
        <w:cr/>
        <w:t>Teen producers of all levels--including songwriters, singers, and rappers--learn how to make beats and music tracks using Logic Pro. Hosted by Southern Word. For teens age 12-18, in grades 7-12.</w:t>
      </w:r>
      <w:r>
        <w:cr/>
      </w:r>
      <w:r w:rsidR="00B52A4A">
        <w:rPr>
          <w:b/>
        </w:rPr>
        <w:cr/>
      </w:r>
      <w:r w:rsidRPr="009F1085">
        <w:rPr>
          <w:b/>
        </w:rPr>
        <w:t>African American History Month: Paintings of Alma Thomas</w:t>
      </w:r>
      <w:r w:rsidRPr="009F1085">
        <w:rPr>
          <w:b/>
        </w:rPr>
        <w:cr/>
      </w:r>
      <w:r>
        <w:t>Wednesday, Feb 21</w:t>
      </w:r>
      <w:r>
        <w:cr/>
        <w:t>2:00 PM</w:t>
      </w:r>
      <w:r>
        <w:cr/>
        <w:t>Join us to learn about the life and art of Alma Thomas, and create paintings in a similar style.  For teens age 12-18, in grades 7-12.</w:t>
      </w:r>
      <w:r>
        <w:cr/>
      </w:r>
      <w:r w:rsidRPr="009F1085">
        <w:rPr>
          <w:b/>
        </w:rPr>
        <w:cr/>
      </w:r>
      <w:r w:rsidR="00B446AC">
        <w:rPr>
          <w:b/>
        </w:rPr>
        <w:t>ADULTS</w:t>
      </w:r>
    </w:p>
    <w:p w14:paraId="6650696A" w14:textId="77777777" w:rsidR="00112180" w:rsidRDefault="00112180" w:rsidP="000A46E8">
      <w:pPr>
        <w:spacing w:line="240" w:lineRule="auto"/>
        <w:contextualSpacing/>
        <w:rPr>
          <w:b/>
        </w:rPr>
      </w:pPr>
    </w:p>
    <w:p w14:paraId="45A63C23" w14:textId="1EBF549C" w:rsidR="00A565EE" w:rsidRPr="00385BD4" w:rsidRDefault="009F1085" w:rsidP="000A46E8">
      <w:pPr>
        <w:spacing w:line="240" w:lineRule="auto"/>
        <w:contextualSpacing/>
      </w:pPr>
      <w:r w:rsidRPr="009F1085">
        <w:rPr>
          <w:b/>
        </w:rPr>
        <w:t>Current Events Discussion Group</w:t>
      </w:r>
      <w:r w:rsidRPr="009F1085">
        <w:rPr>
          <w:b/>
        </w:rPr>
        <w:cr/>
      </w:r>
      <w:r w:rsidR="00112180">
        <w:rPr>
          <w:b/>
        </w:rPr>
        <w:t>Every 1</w:t>
      </w:r>
      <w:r w:rsidR="00112180" w:rsidRPr="00112180">
        <w:rPr>
          <w:b/>
          <w:vertAlign w:val="superscript"/>
        </w:rPr>
        <w:t>st</w:t>
      </w:r>
      <w:r w:rsidR="00112180">
        <w:rPr>
          <w:b/>
        </w:rPr>
        <w:t xml:space="preserve"> and 3</w:t>
      </w:r>
      <w:r w:rsidR="00112180" w:rsidRPr="00112180">
        <w:rPr>
          <w:b/>
          <w:vertAlign w:val="superscript"/>
        </w:rPr>
        <w:t>rd</w:t>
      </w:r>
      <w:r w:rsidR="00112180">
        <w:rPr>
          <w:b/>
        </w:rPr>
        <w:t xml:space="preserve"> </w:t>
      </w:r>
      <w:r>
        <w:t>Tuesday</w:t>
      </w:r>
      <w:r>
        <w:cr/>
        <w:t>10:15 AM</w:t>
      </w:r>
      <w:r>
        <w:cr/>
        <w:t>Join this lively, informal group for a discussion of current events.</w:t>
      </w:r>
      <w:r>
        <w:cr/>
      </w:r>
      <w:r w:rsidRPr="009F1085">
        <w:rPr>
          <w:b/>
        </w:rPr>
        <w:cr/>
        <w:t>Learn Qigong</w:t>
      </w:r>
      <w:r w:rsidRPr="009F1085">
        <w:rPr>
          <w:b/>
        </w:rPr>
        <w:cr/>
      </w:r>
      <w:r w:rsidR="00112180">
        <w:rPr>
          <w:b/>
        </w:rPr>
        <w:t>Every 1</w:t>
      </w:r>
      <w:r w:rsidR="00112180" w:rsidRPr="00112180">
        <w:rPr>
          <w:b/>
          <w:vertAlign w:val="superscript"/>
        </w:rPr>
        <w:t>st</w:t>
      </w:r>
      <w:r w:rsidR="00112180">
        <w:rPr>
          <w:b/>
        </w:rPr>
        <w:t xml:space="preserve"> </w:t>
      </w:r>
      <w:r>
        <w:t>Tuesday</w:t>
      </w:r>
      <w:r>
        <w:cr/>
        <w:t>6:30 PM</w:t>
      </w:r>
      <w:r>
        <w:cr/>
        <w:t>Learn the basics of Qigong, a Chinese healing art that integrates physical postures, breathing techniques, and focused intentions with certified Qigong instructor Kerry Miller.</w:t>
      </w:r>
      <w:r>
        <w:cr/>
      </w:r>
      <w:r w:rsidRPr="009F1085">
        <w:rPr>
          <w:b/>
        </w:rPr>
        <w:cr/>
        <w:t>Adult Coloring</w:t>
      </w:r>
      <w:r w:rsidRPr="009F1085">
        <w:rPr>
          <w:b/>
        </w:rPr>
        <w:cr/>
      </w:r>
      <w:r w:rsidR="00540F26" w:rsidRPr="00540F26">
        <w:t>Wednesdays, Dec 6</w:t>
      </w:r>
      <w:r w:rsidR="00385BD4">
        <w:t>, Jan 3, 31, Feb 28 at 3:00 PM</w:t>
      </w:r>
      <w:r w:rsidR="00540F26" w:rsidRPr="00540F26">
        <w:t>; Thursdays, De</w:t>
      </w:r>
      <w:r w:rsidR="00385BD4">
        <w:t>c 14, Jan 18, Feb 15 at 6:00 PM</w:t>
      </w:r>
      <w:r w:rsidR="00540F26" w:rsidRPr="00540F26">
        <w:t xml:space="preserve"> </w:t>
      </w:r>
      <w:r w:rsidR="00385BD4">
        <w:cr/>
      </w:r>
      <w:r>
        <w:t>A proven stress-reducer for many people, adult coloring has seen a recent rise in popularity. Drop by and enjoy the relaxation of coloring! Materials are provided.</w:t>
      </w:r>
      <w:r>
        <w:cr/>
      </w:r>
      <w:r w:rsidRPr="009F1085">
        <w:rPr>
          <w:b/>
        </w:rPr>
        <w:cr/>
      </w:r>
      <w:r w:rsidR="00A565EE">
        <w:rPr>
          <w:b/>
        </w:rPr>
        <w:t>Travel Chats</w:t>
      </w:r>
      <w:r w:rsidRPr="009F1085">
        <w:rPr>
          <w:b/>
        </w:rPr>
        <w:cr/>
      </w:r>
      <w:r>
        <w:t>Thursday</w:t>
      </w:r>
      <w:r w:rsidR="00A565EE">
        <w:t>s</w:t>
      </w:r>
      <w:r>
        <w:t>, Dec 7</w:t>
      </w:r>
      <w:r w:rsidR="00A565EE">
        <w:t xml:space="preserve"> and Jan 11</w:t>
      </w:r>
      <w:r>
        <w:cr/>
        <w:t>6:00 PM</w:t>
      </w:r>
      <w:r>
        <w:cr/>
      </w:r>
      <w:r w:rsidR="00A565EE">
        <w:t xml:space="preserve">Dec 7: </w:t>
      </w:r>
      <w:r w:rsidR="00A565EE" w:rsidRPr="00244DA7">
        <w:t>Lee McFadden Presents African Animals in Tanzania (2016)</w:t>
      </w:r>
      <w:r w:rsidR="00244DA7">
        <w:t>:</w:t>
      </w:r>
      <w:r w:rsidR="00244DA7" w:rsidRPr="00244DA7">
        <w:t xml:space="preserve"> Join us to watch and discuss Lee McFadden's amazing video about Tanzania.</w:t>
      </w:r>
      <w:r w:rsidR="00244DA7">
        <w:rPr>
          <w:b/>
        </w:rPr>
        <w:t xml:space="preserve"> </w:t>
      </w:r>
      <w:r w:rsidR="00A565EE">
        <w:t xml:space="preserve">Jan 11: </w:t>
      </w:r>
      <w:r w:rsidR="00A565EE" w:rsidRPr="00A565EE">
        <w:t>Anne Leonard Presents San Francisco's Poet Travelers</w:t>
      </w:r>
      <w:r w:rsidR="00244DA7">
        <w:t>: Anne Leonard lived for decades in San Francisco where she met some of San Francisco's best-known and well-traveled poets. Join us to chat and read some of their work. Snacks included.</w:t>
      </w:r>
      <w:r w:rsidRPr="009F1085">
        <w:rPr>
          <w:b/>
        </w:rPr>
        <w:cr/>
      </w:r>
    </w:p>
    <w:p w14:paraId="155DE635" w14:textId="2A5A1557" w:rsidR="00552F2B" w:rsidRDefault="009F1085" w:rsidP="000A46E8">
      <w:pPr>
        <w:spacing w:line="240" w:lineRule="auto"/>
        <w:contextualSpacing/>
      </w:pPr>
      <w:r w:rsidRPr="009F1085">
        <w:rPr>
          <w:b/>
        </w:rPr>
        <w:t>Carnegie Writers Group</w:t>
      </w:r>
      <w:r w:rsidRPr="009F1085">
        <w:rPr>
          <w:b/>
        </w:rPr>
        <w:cr/>
      </w:r>
      <w:r w:rsidR="005B4175">
        <w:rPr>
          <w:b/>
        </w:rPr>
        <w:t>Every 2</w:t>
      </w:r>
      <w:r w:rsidR="005B4175" w:rsidRPr="005B4175">
        <w:rPr>
          <w:b/>
          <w:vertAlign w:val="superscript"/>
        </w:rPr>
        <w:t>nd</w:t>
      </w:r>
      <w:r w:rsidR="005B4175">
        <w:rPr>
          <w:b/>
        </w:rPr>
        <w:t xml:space="preserve"> and 4</w:t>
      </w:r>
      <w:r w:rsidR="005B4175" w:rsidRPr="005B4175">
        <w:rPr>
          <w:b/>
          <w:vertAlign w:val="superscript"/>
        </w:rPr>
        <w:t>th</w:t>
      </w:r>
      <w:r w:rsidR="005B4175">
        <w:rPr>
          <w:b/>
        </w:rPr>
        <w:t xml:space="preserve"> </w:t>
      </w:r>
      <w:r>
        <w:t xml:space="preserve">Saturday, </w:t>
      </w:r>
      <w:r w:rsidR="005B4175">
        <w:t xml:space="preserve">except </w:t>
      </w:r>
      <w:r>
        <w:t xml:space="preserve">Dec </w:t>
      </w:r>
      <w:r w:rsidR="005B4175">
        <w:t>23</w:t>
      </w:r>
      <w:r>
        <w:cr/>
        <w:t>3:00 PM</w:t>
      </w:r>
      <w:r>
        <w:cr/>
        <w:t>The Carnegie Writers Group is a community peer-to-peer writing group for diverse writers in all stages and genres of writing.</w:t>
      </w:r>
      <w:r>
        <w:cr/>
      </w:r>
      <w:r w:rsidRPr="009F1085">
        <w:rPr>
          <w:b/>
        </w:rPr>
        <w:cr/>
      </w:r>
      <w:r w:rsidRPr="009F1085">
        <w:rPr>
          <w:b/>
        </w:rPr>
        <w:lastRenderedPageBreak/>
        <w:t>Holiday Book Sale</w:t>
      </w:r>
      <w:r w:rsidRPr="009F1085">
        <w:rPr>
          <w:b/>
        </w:rPr>
        <w:cr/>
      </w:r>
      <w:r>
        <w:t>Do your holiday gift buying at this special sale of carefully selected fiction, nonfiction, and children</w:t>
      </w:r>
      <w:r w:rsidR="003D29D7">
        <w:t>’</w:t>
      </w:r>
      <w:r>
        <w:t xml:space="preserve"> books in excellent condition as well as a variety of gift items and hand crocheted scarves. All proceeds benefit the Friends of the Green Hills Branch Library. </w:t>
      </w:r>
    </w:p>
    <w:p w14:paraId="4E552A69" w14:textId="77777777" w:rsidR="00552F2B" w:rsidRDefault="009F1085" w:rsidP="000A46E8">
      <w:pPr>
        <w:spacing w:line="240" w:lineRule="auto"/>
        <w:contextualSpacing/>
      </w:pPr>
      <w:r>
        <w:t xml:space="preserve">Sunday, Dec 10: 2:00 </w:t>
      </w:r>
      <w:r w:rsidR="00552F2B">
        <w:t>PM</w:t>
      </w:r>
      <w:r>
        <w:t xml:space="preserve"> - 4:00 </w:t>
      </w:r>
      <w:r w:rsidR="00552F2B">
        <w:t>PM</w:t>
      </w:r>
      <w:r>
        <w:t xml:space="preserve"> </w:t>
      </w:r>
    </w:p>
    <w:p w14:paraId="3448EFF6" w14:textId="77777777" w:rsidR="00552F2B" w:rsidRDefault="009F1085" w:rsidP="000A46E8">
      <w:pPr>
        <w:spacing w:line="240" w:lineRule="auto"/>
        <w:contextualSpacing/>
      </w:pPr>
      <w:r>
        <w:t xml:space="preserve">Monday, Dec 11 - Thursday, Dec 14: 10:00 </w:t>
      </w:r>
      <w:r w:rsidR="00552F2B">
        <w:t>AM</w:t>
      </w:r>
      <w:r>
        <w:t xml:space="preserve"> - 7:00 </w:t>
      </w:r>
      <w:r w:rsidR="00552F2B">
        <w:t>PM</w:t>
      </w:r>
      <w:r w:rsidR="003D29D7">
        <w:t xml:space="preserve"> </w:t>
      </w:r>
    </w:p>
    <w:p w14:paraId="6D2A86D5" w14:textId="77777777" w:rsidR="00552F2B" w:rsidRDefault="009F1085" w:rsidP="000A46E8">
      <w:pPr>
        <w:spacing w:line="240" w:lineRule="auto"/>
        <w:contextualSpacing/>
      </w:pPr>
      <w:r>
        <w:t xml:space="preserve">Friday, Dec 15: 10:00 </w:t>
      </w:r>
      <w:r w:rsidR="00552F2B">
        <w:t>AM</w:t>
      </w:r>
      <w:r>
        <w:t xml:space="preserve"> - 5:00 </w:t>
      </w:r>
      <w:r w:rsidR="00552F2B">
        <w:t>PM</w:t>
      </w:r>
      <w:r>
        <w:t xml:space="preserve"> </w:t>
      </w:r>
      <w:r w:rsidR="003D29D7">
        <w:t xml:space="preserve"> </w:t>
      </w:r>
    </w:p>
    <w:p w14:paraId="13838AC0" w14:textId="05F94BEB" w:rsidR="002B2B13" w:rsidRDefault="009F1085" w:rsidP="000A46E8">
      <w:pPr>
        <w:spacing w:line="240" w:lineRule="auto"/>
        <w:contextualSpacing/>
        <w:rPr>
          <w:b/>
        </w:rPr>
      </w:pPr>
      <w:r>
        <w:t xml:space="preserve">Saturday, Dec 16: 10:00 </w:t>
      </w:r>
      <w:r w:rsidR="00552F2B">
        <w:t>AM</w:t>
      </w:r>
      <w:r>
        <w:t xml:space="preserve"> - 4:00 </w:t>
      </w:r>
      <w:r w:rsidR="00552F2B">
        <w:t>PM</w:t>
      </w:r>
      <w:r>
        <w:cr/>
      </w:r>
      <w:r w:rsidRPr="009F1085">
        <w:rPr>
          <w:b/>
        </w:rPr>
        <w:cr/>
        <w:t>League of Women Voters of Nashville: Hot Topics</w:t>
      </w:r>
      <w:r w:rsidRPr="009F1085">
        <w:rPr>
          <w:b/>
        </w:rPr>
        <w:cr/>
      </w:r>
      <w:r w:rsidR="00E13DD2">
        <w:rPr>
          <w:b/>
        </w:rPr>
        <w:t>Every 2</w:t>
      </w:r>
      <w:r w:rsidR="00E13DD2" w:rsidRPr="00E13DD2">
        <w:rPr>
          <w:b/>
          <w:vertAlign w:val="superscript"/>
        </w:rPr>
        <w:t>nd</w:t>
      </w:r>
      <w:r w:rsidR="00E13DD2">
        <w:rPr>
          <w:b/>
        </w:rPr>
        <w:t xml:space="preserve"> </w:t>
      </w:r>
      <w:r w:rsidR="00E13DD2">
        <w:t>Wednesday</w:t>
      </w:r>
      <w:r>
        <w:cr/>
        <w:t>6:00 PM</w:t>
      </w:r>
      <w:r>
        <w:cr/>
        <w:t>Join the League of Women Voters of Nashville for an informative, non-partisan presentation on current local and state public policy issues and legislative actions.</w:t>
      </w:r>
      <w:r>
        <w:cr/>
      </w:r>
      <w:r w:rsidRPr="009F1085">
        <w:rPr>
          <w:b/>
        </w:rPr>
        <w:cr/>
        <w:t>DIY Together</w:t>
      </w:r>
      <w:r w:rsidRPr="009F1085">
        <w:rPr>
          <w:b/>
        </w:rPr>
        <w:cr/>
      </w:r>
      <w:r w:rsidR="00DB6D34" w:rsidRPr="00DB6D34">
        <w:t>Every 3rd Tuesday</w:t>
      </w:r>
      <w:r>
        <w:cr/>
        <w:t>6:30 PM</w:t>
      </w:r>
      <w:r>
        <w:cr/>
        <w:t xml:space="preserve">Do it yourself... together! DIY Together is a community for crafters, </w:t>
      </w:r>
      <w:proofErr w:type="spellStart"/>
      <w:r>
        <w:t>DIYers</w:t>
      </w:r>
      <w:proofErr w:type="spellEnd"/>
      <w:r>
        <w:t>, makers, hobbyists, and learners of all types to discover new skills together. Come learn a new skill and teach others a hobby you enjoy.</w:t>
      </w:r>
      <w:r>
        <w:cr/>
      </w:r>
      <w:r w:rsidRPr="009F1085">
        <w:rPr>
          <w:b/>
        </w:rPr>
        <w:cr/>
        <w:t>Microsoft Word for Beginners</w:t>
      </w:r>
      <w:r w:rsidRPr="009F1085">
        <w:rPr>
          <w:b/>
        </w:rPr>
        <w:cr/>
      </w:r>
      <w:r>
        <w:t>Tuesday</w:t>
      </w:r>
      <w:r w:rsidR="00CB7E68">
        <w:t>s</w:t>
      </w:r>
      <w:r>
        <w:t>, Jan 9</w:t>
      </w:r>
      <w:r w:rsidR="00CB7E68">
        <w:t xml:space="preserve"> and Feb 20</w:t>
      </w:r>
      <w:r>
        <w:cr/>
        <w:t>10:30 AM</w:t>
      </w:r>
      <w:r>
        <w:cr/>
        <w:t>Learn the basics of Microsoft Word. Registration is required. Please call (615) 862-5863, ext. 3 to register.</w:t>
      </w:r>
      <w:r>
        <w:cr/>
      </w:r>
      <w:r w:rsidRPr="009F1085">
        <w:rPr>
          <w:b/>
        </w:rPr>
        <w:cr/>
        <w:t>Basic Computers for Beginners</w:t>
      </w:r>
      <w:r w:rsidRPr="009F1085">
        <w:rPr>
          <w:b/>
        </w:rPr>
        <w:cr/>
      </w:r>
      <w:r>
        <w:t>Wednesday, Jan 10</w:t>
      </w:r>
      <w:r>
        <w:cr/>
        <w:t>10:30 AM</w:t>
      </w:r>
      <w:r>
        <w:cr/>
        <w:t>Learn about the various parts of the computer and how to use the mouse. We will also explore the Internet using web browsers and search engines. Registration is required. Please call (615) 862-5863, ext. 3 to register.</w:t>
      </w:r>
      <w:r>
        <w:cr/>
      </w:r>
      <w:r w:rsidRPr="009F1085">
        <w:rPr>
          <w:b/>
        </w:rPr>
        <w:cr/>
        <w:t>Classical Guitar Concert: Grant Ferris</w:t>
      </w:r>
      <w:r w:rsidRPr="009F1085">
        <w:rPr>
          <w:b/>
        </w:rPr>
        <w:cr/>
      </w:r>
      <w:r>
        <w:t>Sunday, Jan 14</w:t>
      </w:r>
      <w:r>
        <w:cr/>
        <w:t>2:30 PM</w:t>
      </w:r>
      <w:r>
        <w:cr/>
        <w:t xml:space="preserve">Grant Ferris, Nashville-based guitarist, composer, and songwriter, performs a selection of classical guitar works, including original pieces. Mr. Ferris holds a Masters of Music in Classical Guitar Performance from the San Francisco Conservatory of Music. He has studied under virtuoso guitarists David </w:t>
      </w:r>
      <w:proofErr w:type="spellStart"/>
      <w:r>
        <w:t>Tanenbaum</w:t>
      </w:r>
      <w:proofErr w:type="spellEnd"/>
      <w:r>
        <w:t xml:space="preserve">, Ricardo </w:t>
      </w:r>
      <w:proofErr w:type="spellStart"/>
      <w:r>
        <w:t>Iznaola</w:t>
      </w:r>
      <w:proofErr w:type="spellEnd"/>
      <w:r>
        <w:t xml:space="preserve">, Masakazu Ito, and Jonathan </w:t>
      </w:r>
      <w:proofErr w:type="spellStart"/>
      <w:r>
        <w:t>Leathwood</w:t>
      </w:r>
      <w:proofErr w:type="spellEnd"/>
      <w:r>
        <w:t>.</w:t>
      </w:r>
      <w:r>
        <w:cr/>
      </w:r>
      <w:r w:rsidRPr="009F1085">
        <w:rPr>
          <w:b/>
        </w:rPr>
        <w:cr/>
        <w:t>Microsoft Excel for Beginners</w:t>
      </w:r>
      <w:r w:rsidRPr="009F1085">
        <w:rPr>
          <w:b/>
        </w:rPr>
        <w:cr/>
      </w:r>
      <w:r>
        <w:t>Tuesday</w:t>
      </w:r>
      <w:r w:rsidR="00275EE0">
        <w:t>s</w:t>
      </w:r>
      <w:r>
        <w:t>, Jan 16</w:t>
      </w:r>
      <w:r w:rsidR="00275EE0">
        <w:t xml:space="preserve"> and Feb 27</w:t>
      </w:r>
      <w:r>
        <w:cr/>
        <w:t>10:30 AM</w:t>
      </w:r>
      <w:r>
        <w:cr/>
        <w:t>Learn the basics of Microsoft Excel. Registration is required. Please call (615) 862-5863, ext. 3 to register.</w:t>
      </w:r>
      <w:r>
        <w:cr/>
      </w:r>
      <w:r w:rsidRPr="009F1085">
        <w:rPr>
          <w:b/>
        </w:rPr>
        <w:cr/>
      </w:r>
      <w:r w:rsidRPr="009F1085">
        <w:rPr>
          <w:b/>
        </w:rPr>
        <w:lastRenderedPageBreak/>
        <w:t>Getting Started in Social Media</w:t>
      </w:r>
      <w:r w:rsidRPr="009F1085">
        <w:rPr>
          <w:b/>
        </w:rPr>
        <w:cr/>
      </w:r>
      <w:r>
        <w:t>Wednesday</w:t>
      </w:r>
      <w:r w:rsidR="00B94431">
        <w:t>s</w:t>
      </w:r>
      <w:r>
        <w:t>, Jan 17</w:t>
      </w:r>
      <w:r w:rsidR="00B94431">
        <w:t xml:space="preserve"> and Feb 21</w:t>
      </w:r>
      <w:r>
        <w:cr/>
        <w:t>10:30 AM</w:t>
      </w:r>
      <w:r>
        <w:cr/>
        <w:t>Are you curious about Facebook? Heard about Twitter, but don</w:t>
      </w:r>
      <w:r w:rsidR="003D29D7">
        <w:t>’</w:t>
      </w:r>
      <w:r w:rsidR="00926E1F">
        <w:t>t</w:t>
      </w:r>
      <w:r>
        <w:t xml:space="preserve"> know what it is? Has someone asked you to look at </w:t>
      </w:r>
      <w:proofErr w:type="gramStart"/>
      <w:r>
        <w:t>their</w:t>
      </w:r>
      <w:proofErr w:type="gramEnd"/>
      <w:r>
        <w:t xml:space="preserve"> </w:t>
      </w:r>
      <w:proofErr w:type="spellStart"/>
      <w:r>
        <w:t>Pinterest</w:t>
      </w:r>
      <w:proofErr w:type="spellEnd"/>
      <w:r>
        <w:t xml:space="preserve"> boards? Join others just like you to learn about social networking and why it is what</w:t>
      </w:r>
      <w:r w:rsidR="00926E1F">
        <w:t>’s</w:t>
      </w:r>
      <w:r>
        <w:t xml:space="preserve"> happening today on the Internet. </w:t>
      </w:r>
      <w:r w:rsidR="00220C3C">
        <w:t>We look</w:t>
      </w:r>
      <w:r>
        <w:t xml:space="preserve"> at the many versions of social networking and how you can find something that interests you. Basic computer experience is needed, but this class is designed for people new to social networking. Registration is required. Please call (615) 862-5863, ext. 3 to register.</w:t>
      </w:r>
      <w:r>
        <w:cr/>
      </w:r>
      <w:r w:rsidRPr="009F1085">
        <w:rPr>
          <w:b/>
        </w:rPr>
        <w:cr/>
      </w:r>
      <w:proofErr w:type="spellStart"/>
      <w:r w:rsidRPr="009F1085">
        <w:rPr>
          <w:b/>
        </w:rPr>
        <w:t>BellyTone</w:t>
      </w:r>
      <w:proofErr w:type="spellEnd"/>
      <w:r w:rsidRPr="009F1085">
        <w:rPr>
          <w:b/>
        </w:rPr>
        <w:t xml:space="preserve"> Bone-Building Toning</w:t>
      </w:r>
      <w:r w:rsidRPr="009F1085">
        <w:rPr>
          <w:b/>
        </w:rPr>
        <w:cr/>
      </w:r>
      <w:r>
        <w:t>Tuesday</w:t>
      </w:r>
      <w:r w:rsidR="00DC7380">
        <w:t>s</w:t>
      </w:r>
      <w:r>
        <w:t>, Jan 23</w:t>
      </w:r>
      <w:r w:rsidR="00DC7380">
        <w:t>, Feb 13, Feb 27</w:t>
      </w:r>
      <w:r>
        <w:cr/>
        <w:t>6:30 PM</w:t>
      </w:r>
      <w:r>
        <w:cr/>
      </w:r>
      <w:proofErr w:type="spellStart"/>
      <w:r>
        <w:t>BellyTone</w:t>
      </w:r>
      <w:proofErr w:type="spellEnd"/>
      <w:r>
        <w:t xml:space="preserve"> is a unique method of toning the total core and the entire body with no stress to joints. The class includes extended floor work so participants must be able to move freely without assistance. Bring a mat and a set of very light hand weights.</w:t>
      </w:r>
      <w:r>
        <w:cr/>
      </w:r>
      <w:r w:rsidRPr="009F1085">
        <w:rPr>
          <w:b/>
        </w:rPr>
        <w:cr/>
        <w:t xml:space="preserve">Getting Started with </w:t>
      </w:r>
      <w:proofErr w:type="spellStart"/>
      <w:r w:rsidRPr="009F1085">
        <w:rPr>
          <w:b/>
        </w:rPr>
        <w:t>OverDrive</w:t>
      </w:r>
      <w:proofErr w:type="spellEnd"/>
      <w:r w:rsidRPr="009F1085">
        <w:rPr>
          <w:b/>
        </w:rPr>
        <w:t>: eBooks and More</w:t>
      </w:r>
      <w:r w:rsidRPr="009F1085">
        <w:rPr>
          <w:b/>
        </w:rPr>
        <w:cr/>
      </w:r>
      <w:r>
        <w:t>Wednesday, Jan 24</w:t>
      </w:r>
      <w:r>
        <w:cr/>
        <w:t>10:30 AM</w:t>
      </w:r>
      <w:r>
        <w:cr/>
        <w:t xml:space="preserve">Learn all about how to download </w:t>
      </w:r>
      <w:proofErr w:type="spellStart"/>
      <w:r>
        <w:t>ebooks</w:t>
      </w:r>
      <w:proofErr w:type="spellEnd"/>
      <w:r>
        <w:t xml:space="preserve"> and audiobooks to your mobile device from one of the library's </w:t>
      </w:r>
      <w:proofErr w:type="spellStart"/>
      <w:r>
        <w:t>eContent</w:t>
      </w:r>
      <w:proofErr w:type="spellEnd"/>
      <w:r>
        <w:t xml:space="preserve"> providers, </w:t>
      </w:r>
      <w:proofErr w:type="spellStart"/>
      <w:r>
        <w:t>OverDrive</w:t>
      </w:r>
      <w:proofErr w:type="spellEnd"/>
      <w:r>
        <w:t>. Bring your library card information and your mobile device to this class. Registration is required. Please call (615) 862-5863, ext. 3 to register.</w:t>
      </w:r>
      <w:r>
        <w:cr/>
      </w:r>
      <w:r w:rsidRPr="009F1085">
        <w:rPr>
          <w:b/>
        </w:rPr>
        <w:cr/>
        <w:t>Microsoft PowerPoint for Beginners</w:t>
      </w:r>
      <w:r w:rsidRPr="009F1085">
        <w:rPr>
          <w:b/>
        </w:rPr>
        <w:cr/>
      </w:r>
      <w:r>
        <w:t>Tuesday, Jan 30</w:t>
      </w:r>
      <w:r>
        <w:cr/>
        <w:t>10:30 AM</w:t>
      </w:r>
      <w:r>
        <w:cr/>
        <w:t>Learn the basics of Microsoft PowerPoint. Registration is required. Please call (615) 862-5863, ext. 3 to register.</w:t>
      </w:r>
      <w:r>
        <w:cr/>
      </w:r>
      <w:r w:rsidRPr="009F1085">
        <w:rPr>
          <w:b/>
        </w:rPr>
        <w:cr/>
        <w:t>Getting Started with Hoopla: Free Movies, Music, and More</w:t>
      </w:r>
      <w:r w:rsidRPr="009F1085">
        <w:rPr>
          <w:b/>
        </w:rPr>
        <w:cr/>
      </w:r>
      <w:r>
        <w:t>Wednesday, Jan 31</w:t>
      </w:r>
      <w:r>
        <w:cr/>
        <w:t>10:30 AM</w:t>
      </w:r>
      <w:r>
        <w:cr/>
        <w:t>Find out how to acce</w:t>
      </w:r>
      <w:r w:rsidR="00220C3C">
        <w:t>ss all that Hoopla has to offer:</w:t>
      </w:r>
      <w:r>
        <w:t xml:space="preserve"> music, audiobooks, movies, TV shows, and comics! Bring your library card information and a mobile device if you have one. Registration is required. Please call (615) 862-5863, ext. 3 to register.</w:t>
      </w:r>
      <w:r>
        <w:cr/>
      </w:r>
      <w:r w:rsidRPr="009F1085">
        <w:rPr>
          <w:b/>
        </w:rPr>
        <w:cr/>
        <w:t>Juices and Smoothies: Drink Your Nutrients</w:t>
      </w:r>
      <w:r w:rsidRPr="009F1085">
        <w:rPr>
          <w:b/>
        </w:rPr>
        <w:cr/>
      </w:r>
      <w:r>
        <w:t>Wednesday, Jan 31</w:t>
      </w:r>
      <w:r>
        <w:cr/>
        <w:t>6:30 PM</w:t>
      </w:r>
      <w:r>
        <w:cr/>
        <w:t>To juice or not to juice? Is blending better? In this workshop, learn the difference between juices and smoothies, the kinds of equipment you need to make them, and the nutritional benefits of incorporating both juices and smoothies into your life. Join Integrative Nutrition Health Coach Amber Robertson, of Bliss Holistic, for an interactive discussion and cooking demo that will have you juicing and blending in no time.</w:t>
      </w:r>
      <w:r>
        <w:cr/>
      </w:r>
      <w:r w:rsidRPr="009F1085">
        <w:rPr>
          <w:b/>
        </w:rPr>
        <w:cr/>
        <w:t xml:space="preserve">Getting Started with </w:t>
      </w:r>
      <w:proofErr w:type="spellStart"/>
      <w:r w:rsidRPr="009F1085">
        <w:rPr>
          <w:b/>
        </w:rPr>
        <w:t>Zinio</w:t>
      </w:r>
      <w:proofErr w:type="spellEnd"/>
      <w:r w:rsidRPr="009F1085">
        <w:rPr>
          <w:b/>
        </w:rPr>
        <w:t>: Free Digital Magazines</w:t>
      </w:r>
      <w:r w:rsidRPr="009F1085">
        <w:rPr>
          <w:b/>
        </w:rPr>
        <w:cr/>
      </w:r>
      <w:r>
        <w:t>Wednesday, Feb 7</w:t>
      </w:r>
      <w:r>
        <w:cr/>
      </w:r>
      <w:r>
        <w:lastRenderedPageBreak/>
        <w:t>10:30 AM</w:t>
      </w:r>
      <w:r>
        <w:cr/>
        <w:t xml:space="preserve">Learn about the digital magazine content available for your mobile device through </w:t>
      </w:r>
      <w:proofErr w:type="spellStart"/>
      <w:r>
        <w:t>Zinio</w:t>
      </w:r>
      <w:proofErr w:type="spellEnd"/>
      <w:r>
        <w:t>. Your mobile device is required for this class, so please bring it with you, along with your library card information. Registration is required. Please call (615) 862-5863, ext. 3 to register.</w:t>
      </w:r>
      <w:r>
        <w:cr/>
      </w:r>
      <w:r w:rsidRPr="009F1085">
        <w:rPr>
          <w:b/>
        </w:rPr>
        <w:cr/>
        <w:t>Alma Thomas: Capturing Color/Painting Abstractions with Turnip Green</w:t>
      </w:r>
      <w:r w:rsidRPr="009F1085">
        <w:rPr>
          <w:b/>
        </w:rPr>
        <w:cr/>
      </w:r>
      <w:r>
        <w:t>Thursday, Feb 8</w:t>
      </w:r>
      <w:r>
        <w:cr/>
        <w:t>6:00 PM</w:t>
      </w:r>
      <w:r>
        <w:cr/>
        <w:t xml:space="preserve">Take a look at African-American artist Alma Thomas's watercolor paintings, inspired by the constantly changing colors in her garden. Then create your own watercolor paints from dried-up markers, and take home </w:t>
      </w:r>
      <w:proofErr w:type="gramStart"/>
      <w:r>
        <w:t>extra recycled</w:t>
      </w:r>
      <w:proofErr w:type="gramEnd"/>
      <w:r>
        <w:t xml:space="preserve"> paper so you can paint what you see through your own window!</w:t>
      </w:r>
      <w:r>
        <w:cr/>
      </w:r>
      <w:r w:rsidRPr="009F1085">
        <w:rPr>
          <w:b/>
        </w:rPr>
        <w:cr/>
        <w:t xml:space="preserve">Getting Started with </w:t>
      </w:r>
      <w:proofErr w:type="spellStart"/>
      <w:r w:rsidRPr="009F1085">
        <w:rPr>
          <w:b/>
        </w:rPr>
        <w:t>Freegal</w:t>
      </w:r>
      <w:proofErr w:type="spellEnd"/>
      <w:r w:rsidRPr="009F1085">
        <w:rPr>
          <w:b/>
        </w:rPr>
        <w:t>: Free Digital Music</w:t>
      </w:r>
      <w:r w:rsidRPr="009F1085">
        <w:rPr>
          <w:b/>
        </w:rPr>
        <w:cr/>
      </w:r>
      <w:r>
        <w:t>Wednesday, Feb 14</w:t>
      </w:r>
      <w:r>
        <w:cr/>
        <w:t>10:30 AM</w:t>
      </w:r>
      <w:r>
        <w:cr/>
        <w:t xml:space="preserve">Free music that is yours to keep is available from the library through </w:t>
      </w:r>
      <w:proofErr w:type="spellStart"/>
      <w:r>
        <w:t>Freegal</w:t>
      </w:r>
      <w:proofErr w:type="spellEnd"/>
      <w:r>
        <w:t xml:space="preserve">, one of the library's </w:t>
      </w:r>
      <w:proofErr w:type="spellStart"/>
      <w:r>
        <w:t>eContent</w:t>
      </w:r>
      <w:proofErr w:type="spellEnd"/>
      <w:r>
        <w:t xml:space="preserve"> providers. Find out how to access this content in an introductory class. Bring your library card information and a mobile device if you have one. Registration is required. Please call (615) 862-5863, ext. 3 to register.</w:t>
      </w:r>
      <w:r>
        <w:cr/>
      </w:r>
      <w:r w:rsidRPr="009F1085">
        <w:rPr>
          <w:b/>
        </w:rPr>
        <w:cr/>
        <w:t>Global Education presents Afro-Brazilian Dance Team</w:t>
      </w:r>
      <w:r w:rsidRPr="009F1085">
        <w:rPr>
          <w:b/>
        </w:rPr>
        <w:cr/>
      </w:r>
      <w:r>
        <w:t>Saturday, Feb 17</w:t>
      </w:r>
      <w:r>
        <w:cr/>
        <w:t>10:30 AM</w:t>
      </w:r>
      <w:r>
        <w:cr/>
        <w:t>Global Education Center's Afro-Brazilian Dance Team shares cultural traditions, dancing, and drumming from the Latin American country of Brazil. For adults, but all are welcome.</w:t>
      </w:r>
      <w:r>
        <w:cr/>
      </w:r>
    </w:p>
    <w:p w14:paraId="386E947C" w14:textId="77777777" w:rsidR="00B66932" w:rsidRDefault="00B66932" w:rsidP="000A46E8">
      <w:pPr>
        <w:spacing w:line="240" w:lineRule="auto"/>
        <w:contextualSpacing/>
        <w:rPr>
          <w:b/>
        </w:rPr>
      </w:pPr>
      <w:r w:rsidRPr="002B2B13">
        <w:rPr>
          <w:sz w:val="28"/>
          <w:szCs w:val="28"/>
        </w:rPr>
        <w:t>HADLEY PARK</w:t>
      </w:r>
    </w:p>
    <w:p w14:paraId="05431D63" w14:textId="77777777" w:rsidR="00966446" w:rsidRDefault="00966446" w:rsidP="000A46E8">
      <w:pPr>
        <w:spacing w:line="240" w:lineRule="auto"/>
        <w:contextualSpacing/>
        <w:rPr>
          <w:b/>
        </w:rPr>
      </w:pPr>
    </w:p>
    <w:p w14:paraId="7ACB0540" w14:textId="77777777" w:rsidR="00B66932" w:rsidRDefault="00B66932" w:rsidP="000A46E8">
      <w:pPr>
        <w:spacing w:line="240" w:lineRule="auto"/>
        <w:contextualSpacing/>
        <w:rPr>
          <w:b/>
        </w:rPr>
      </w:pPr>
      <w:r>
        <w:rPr>
          <w:b/>
        </w:rPr>
        <w:t>CHILDREN</w:t>
      </w:r>
    </w:p>
    <w:p w14:paraId="5995617C" w14:textId="77777777" w:rsidR="00966446" w:rsidRDefault="00966446" w:rsidP="000A46E8">
      <w:pPr>
        <w:spacing w:line="240" w:lineRule="auto"/>
        <w:contextualSpacing/>
        <w:rPr>
          <w:b/>
        </w:rPr>
      </w:pPr>
    </w:p>
    <w:p w14:paraId="52C9A7FD" w14:textId="16E73D98" w:rsidR="00B66932" w:rsidRDefault="009F1085" w:rsidP="000A46E8">
      <w:pPr>
        <w:spacing w:line="240" w:lineRule="auto"/>
        <w:contextualSpacing/>
      </w:pPr>
      <w:r w:rsidRPr="009F1085">
        <w:rPr>
          <w:b/>
        </w:rPr>
        <w:t>Story Time</w:t>
      </w:r>
      <w:r w:rsidRPr="009F1085">
        <w:rPr>
          <w:b/>
        </w:rPr>
        <w:cr/>
      </w:r>
      <w:r w:rsidR="00C3416E">
        <w:rPr>
          <w:b/>
        </w:rPr>
        <w:t xml:space="preserve">Every </w:t>
      </w:r>
      <w:r>
        <w:t>Monday</w:t>
      </w:r>
      <w:r>
        <w:cr/>
        <w:t>11:00 AM</w:t>
      </w:r>
      <w:r>
        <w:cr/>
        <w:t>Join us as each book takes us on a different adventure every week. For ages 1-7.</w:t>
      </w:r>
      <w:r>
        <w:cr/>
      </w:r>
      <w:r w:rsidRPr="009F1085">
        <w:rPr>
          <w:b/>
        </w:rPr>
        <w:cr/>
        <w:t>Craft Corner</w:t>
      </w:r>
      <w:r w:rsidRPr="009F1085">
        <w:rPr>
          <w:b/>
        </w:rPr>
        <w:cr/>
      </w:r>
      <w:r w:rsidR="00C3416E">
        <w:rPr>
          <w:b/>
        </w:rPr>
        <w:t xml:space="preserve">Every </w:t>
      </w:r>
      <w:r>
        <w:t>Wednesday</w:t>
      </w:r>
      <w:r>
        <w:cr/>
        <w:t>10:30 AM</w:t>
      </w:r>
      <w:r>
        <w:cr/>
        <w:t xml:space="preserve">Are you an aspiring Picasso? Or Michelangelo, maybe? Showcase your talents at Craft Corner by creating something for the week's theme, or just by drawing something of your own choosing. Your work may be selected for display to earn artist of the week! </w:t>
      </w:r>
      <w:proofErr w:type="gramStart"/>
      <w:r w:rsidR="00DC7380">
        <w:t>For ages 7 and under.</w:t>
      </w:r>
      <w:proofErr w:type="gramEnd"/>
      <w:r>
        <w:cr/>
      </w:r>
      <w:r w:rsidRPr="009F1085">
        <w:rPr>
          <w:b/>
        </w:rPr>
        <w:cr/>
        <w:t xml:space="preserve">Hunger Awareness Story Time: </w:t>
      </w:r>
      <w:proofErr w:type="spellStart"/>
      <w:r w:rsidRPr="009F1085">
        <w:rPr>
          <w:b/>
        </w:rPr>
        <w:t>Maddi's</w:t>
      </w:r>
      <w:proofErr w:type="spellEnd"/>
      <w:r w:rsidRPr="009F1085">
        <w:rPr>
          <w:b/>
        </w:rPr>
        <w:t xml:space="preserve"> Fridge</w:t>
      </w:r>
      <w:r w:rsidRPr="009F1085">
        <w:rPr>
          <w:b/>
        </w:rPr>
        <w:cr/>
      </w:r>
      <w:r>
        <w:t>Tuesday, Jan 16</w:t>
      </w:r>
      <w:r>
        <w:cr/>
        <w:t>10:30 AM</w:t>
      </w:r>
      <w:r>
        <w:cr/>
        <w:t xml:space="preserve">Did you know January is Hunger Awareness Month at the Library? Join us for a story time and craft based on </w:t>
      </w:r>
      <w:proofErr w:type="spellStart"/>
      <w:r>
        <w:t>Maddi</w:t>
      </w:r>
      <w:r w:rsidR="003D29D7">
        <w:t>’</w:t>
      </w:r>
      <w:r w:rsidR="00220C3C">
        <w:t>s</w:t>
      </w:r>
      <w:proofErr w:type="spellEnd"/>
      <w:r>
        <w:t xml:space="preserve"> Fridge by Louis Brandt, the story of two best friends who go to the same school, play </w:t>
      </w:r>
      <w:r>
        <w:lastRenderedPageBreak/>
        <w:t xml:space="preserve">at the same park, and live in the same neighborhood - but who have one really big difference: Sofia has a refrigerator full of food; </w:t>
      </w:r>
      <w:proofErr w:type="spellStart"/>
      <w:r>
        <w:t>Maddi</w:t>
      </w:r>
      <w:proofErr w:type="spellEnd"/>
      <w:r>
        <w:t xml:space="preserve"> doesn</w:t>
      </w:r>
      <w:r w:rsidR="003D29D7">
        <w:t>’</w:t>
      </w:r>
      <w:r w:rsidR="00220C3C">
        <w:t>t</w:t>
      </w:r>
      <w:r>
        <w:t>. For grades K-4.</w:t>
      </w:r>
      <w:r>
        <w:cr/>
      </w:r>
      <w:r w:rsidRPr="009F1085">
        <w:rPr>
          <w:b/>
        </w:rPr>
        <w:cr/>
        <w:t>Global Education presents Afro-Cuban Dance Team</w:t>
      </w:r>
      <w:r w:rsidRPr="009F1085">
        <w:rPr>
          <w:b/>
        </w:rPr>
        <w:cr/>
      </w:r>
      <w:r>
        <w:t>Saturday, Feb 3</w:t>
      </w:r>
      <w:r>
        <w:cr/>
        <w:t>1:00 PM</w:t>
      </w:r>
      <w:r>
        <w:cr/>
        <w:t>Global Education Center's Afro-Cuban Dance Team shares cultural traditions, dancing, and drumming from the Latin American country of Cuba. For ages 9-12, but all are welcome.</w:t>
      </w:r>
      <w:r>
        <w:cr/>
      </w:r>
      <w:r w:rsidRPr="009F1085">
        <w:rPr>
          <w:b/>
        </w:rPr>
        <w:cr/>
        <w:t xml:space="preserve">Puppet Truck presents: </w:t>
      </w:r>
      <w:proofErr w:type="spellStart"/>
      <w:r w:rsidRPr="009F1085">
        <w:rPr>
          <w:b/>
        </w:rPr>
        <w:t>Anansi</w:t>
      </w:r>
      <w:proofErr w:type="spellEnd"/>
      <w:r w:rsidRPr="009F1085">
        <w:rPr>
          <w:b/>
        </w:rPr>
        <w:t xml:space="preserve"> the Spider</w:t>
      </w:r>
      <w:r w:rsidRPr="009F1085">
        <w:rPr>
          <w:b/>
        </w:rPr>
        <w:cr/>
      </w:r>
      <w:r>
        <w:t>Monday, Feb 5</w:t>
      </w:r>
      <w:r>
        <w:cr/>
        <w:t>10:30 AM</w:t>
      </w:r>
      <w:r>
        <w:cr/>
        <w:t>This colorful marionette and hand-and-rod puppet play is based on African tales of a tricky spider who uses his cleverness to achieve his wishes. The Wood and Strings Puppet Company created the show</w:t>
      </w:r>
      <w:r w:rsidR="00926E1F">
        <w:t>’s</w:t>
      </w:r>
      <w:r>
        <w:t xml:space="preserve"> beautiful marionettes especially for the Library, while our very own Wishing Chair Productions created the hand-and-rod puppets and all other aspects of the show. For ages 5-9, but all are welcome.</w:t>
      </w:r>
      <w:r>
        <w:cr/>
      </w:r>
      <w:r w:rsidRPr="009F1085">
        <w:rPr>
          <w:b/>
        </w:rPr>
        <w:cr/>
        <w:t>Jesse Owens: Outstanding Achievements with Turnip Green</w:t>
      </w:r>
      <w:r w:rsidRPr="009F1085">
        <w:rPr>
          <w:b/>
        </w:rPr>
        <w:cr/>
      </w:r>
      <w:r>
        <w:t>Wednesday, Feb 7</w:t>
      </w:r>
      <w:r>
        <w:cr/>
        <w:t>10:30 AM</w:t>
      </w:r>
      <w:r>
        <w:cr/>
        <w:t>Jesse Owens won a record four gold medals in track at the 1936 Olympics, despite Hitler's plans to prove the superiority of the German Aryan people. Look at African-American artist Jacob Lawrence's tribute to Owens, and create a trophy/medal/badge to honor one of your role models. For ages 5-9.</w:t>
      </w:r>
      <w:r>
        <w:cr/>
      </w:r>
      <w:r w:rsidRPr="009F1085">
        <w:rPr>
          <w:b/>
        </w:rPr>
        <w:cr/>
        <w:t xml:space="preserve">Tales of </w:t>
      </w:r>
      <w:proofErr w:type="spellStart"/>
      <w:r w:rsidRPr="009F1085">
        <w:rPr>
          <w:b/>
        </w:rPr>
        <w:t>Bre'r</w:t>
      </w:r>
      <w:proofErr w:type="spellEnd"/>
      <w:r w:rsidRPr="009F1085">
        <w:rPr>
          <w:b/>
        </w:rPr>
        <w:t xml:space="preserve"> Rabbit</w:t>
      </w:r>
      <w:r w:rsidRPr="009F1085">
        <w:rPr>
          <w:b/>
        </w:rPr>
        <w:cr/>
      </w:r>
      <w:r>
        <w:t>Thursday, Feb 8</w:t>
      </w:r>
      <w:r>
        <w:cr/>
        <w:t>10:30 AM</w:t>
      </w:r>
      <w:r>
        <w:cr/>
        <w:t xml:space="preserve">Storyteller Michael </w:t>
      </w:r>
      <w:proofErr w:type="spellStart"/>
      <w:r>
        <w:t>Diallo</w:t>
      </w:r>
      <w:proofErr w:type="spellEnd"/>
      <w:r>
        <w:t xml:space="preserve"> </w:t>
      </w:r>
      <w:proofErr w:type="spellStart"/>
      <w:r>
        <w:t>McLendon</w:t>
      </w:r>
      <w:proofErr w:type="spellEnd"/>
      <w:r>
        <w:t xml:space="preserve"> presents </w:t>
      </w:r>
      <w:r w:rsidR="00220C3C">
        <w:t xml:space="preserve">Tales of </w:t>
      </w:r>
      <w:proofErr w:type="spellStart"/>
      <w:r w:rsidR="00220C3C">
        <w:t>Bre’r</w:t>
      </w:r>
      <w:proofErr w:type="spellEnd"/>
      <w:r w:rsidR="00220C3C">
        <w:t xml:space="preserve"> Rabbit</w:t>
      </w:r>
      <w:r>
        <w:t>; the story of a trickster who succeeds because of his wits and not because of his brawn and who provokes authority figures and bends social mores as he sees fit. For ages 5-9.</w:t>
      </w:r>
      <w:r>
        <w:cr/>
      </w:r>
      <w:r w:rsidRPr="009F1085">
        <w:rPr>
          <w:b/>
        </w:rPr>
        <w:cr/>
        <w:t>The Legend of John Henry</w:t>
      </w:r>
      <w:r w:rsidRPr="009F1085">
        <w:rPr>
          <w:b/>
        </w:rPr>
        <w:cr/>
      </w:r>
      <w:r>
        <w:t>Tuesday, Feb 27</w:t>
      </w:r>
      <w:r>
        <w:cr/>
        <w:t>10:30 AM</w:t>
      </w:r>
      <w:r>
        <w:cr/>
        <w:t xml:space="preserve">Hear storyteller Michael </w:t>
      </w:r>
      <w:proofErr w:type="spellStart"/>
      <w:r>
        <w:t>Diallo</w:t>
      </w:r>
      <w:proofErr w:type="spellEnd"/>
      <w:r>
        <w:t xml:space="preserve"> </w:t>
      </w:r>
      <w:proofErr w:type="spellStart"/>
      <w:r>
        <w:t>McLendon</w:t>
      </w:r>
      <w:proofErr w:type="spellEnd"/>
      <w:r>
        <w:t xml:space="preserve"> tell </w:t>
      </w:r>
      <w:r w:rsidR="00220C3C">
        <w:t>“The Legend of John Henry,” a “steel driving man”</w:t>
      </w:r>
      <w:r>
        <w:t xml:space="preserve"> whose prowess was measured in a race against a stea</w:t>
      </w:r>
      <w:r w:rsidR="00B66932">
        <w:t>m-powered hammer. For ages 5-9.</w:t>
      </w:r>
    </w:p>
    <w:p w14:paraId="1D3E7BDD" w14:textId="77777777" w:rsidR="00400F80" w:rsidRDefault="00400F80" w:rsidP="000A46E8">
      <w:pPr>
        <w:spacing w:line="240" w:lineRule="auto"/>
        <w:contextualSpacing/>
      </w:pPr>
    </w:p>
    <w:p w14:paraId="012296CB" w14:textId="77777777" w:rsidR="00B66932" w:rsidRPr="00400F80" w:rsidRDefault="00B66932" w:rsidP="000A46E8">
      <w:pPr>
        <w:spacing w:line="240" w:lineRule="auto"/>
        <w:contextualSpacing/>
        <w:rPr>
          <w:b/>
        </w:rPr>
      </w:pPr>
      <w:r w:rsidRPr="00400F80">
        <w:rPr>
          <w:b/>
        </w:rPr>
        <w:t>TEENS</w:t>
      </w:r>
    </w:p>
    <w:p w14:paraId="26FFA47E" w14:textId="77777777" w:rsidR="00400F80" w:rsidRDefault="00400F80" w:rsidP="000A46E8">
      <w:pPr>
        <w:spacing w:line="240" w:lineRule="auto"/>
        <w:contextualSpacing/>
        <w:rPr>
          <w:b/>
        </w:rPr>
      </w:pPr>
    </w:p>
    <w:p w14:paraId="385638D6" w14:textId="741C89F0" w:rsidR="00B66932" w:rsidRDefault="009F1085" w:rsidP="000A46E8">
      <w:pPr>
        <w:spacing w:line="240" w:lineRule="auto"/>
        <w:contextualSpacing/>
        <w:rPr>
          <w:b/>
        </w:rPr>
      </w:pPr>
      <w:r w:rsidRPr="009F1085">
        <w:rPr>
          <w:b/>
        </w:rPr>
        <w:t>Homework Studio</w:t>
      </w:r>
      <w:r w:rsidRPr="009F1085">
        <w:rPr>
          <w:b/>
        </w:rPr>
        <w:cr/>
      </w:r>
      <w:r w:rsidR="00400F80">
        <w:rPr>
          <w:b/>
        </w:rPr>
        <w:t xml:space="preserve">Every </w:t>
      </w:r>
      <w:r>
        <w:t>Monday</w:t>
      </w:r>
      <w:r>
        <w:cr/>
        <w:t>4:00 PM</w:t>
      </w:r>
      <w:r>
        <w:cr/>
        <w:t>Come on over and have a nice quiet place to do homework and study for that upcoming big test. If your homework is already done, come take advantage of the quiet and pick a book from our selection. For ages 13 and up.</w:t>
      </w:r>
      <w:r>
        <w:cr/>
      </w:r>
      <w:r w:rsidRPr="009F1085">
        <w:rPr>
          <w:b/>
        </w:rPr>
        <w:cr/>
        <w:t>Anime Club</w:t>
      </w:r>
      <w:r w:rsidRPr="009F1085">
        <w:rPr>
          <w:b/>
        </w:rPr>
        <w:cr/>
      </w:r>
      <w:r w:rsidR="00DC7380">
        <w:t>Every Saturday</w:t>
      </w:r>
      <w:r>
        <w:cr/>
      </w:r>
      <w:r>
        <w:lastRenderedPageBreak/>
        <w:t>3:30 PM</w:t>
      </w:r>
      <w:r>
        <w:cr/>
        <w:t>Every Saturday Join our club that</w:t>
      </w:r>
      <w:r w:rsidR="00DC7380">
        <w:t xml:space="preserve"> caters to, </w:t>
      </w:r>
      <w:r>
        <w:t>live</w:t>
      </w:r>
      <w:r w:rsidR="00BD336B">
        <w:t>s</w:t>
      </w:r>
      <w:r w:rsidR="00DC7380">
        <w:t>,</w:t>
      </w:r>
      <w:r>
        <w:t xml:space="preserve"> and breath</w:t>
      </w:r>
      <w:r w:rsidR="00BD336B">
        <w:t>es</w:t>
      </w:r>
      <w:r>
        <w:t xml:space="preserve"> anime. All kinds of </w:t>
      </w:r>
      <w:proofErr w:type="spellStart"/>
      <w:r>
        <w:t>otakus</w:t>
      </w:r>
      <w:proofErr w:type="spellEnd"/>
      <w:r>
        <w:t xml:space="preserve"> welcome. Watch your favorite </w:t>
      </w:r>
      <w:proofErr w:type="spellStart"/>
      <w:r>
        <w:t>animes</w:t>
      </w:r>
      <w:proofErr w:type="spellEnd"/>
      <w:r>
        <w:t xml:space="preserve">, cosplay, and go head-to-head as your favorite character in video games. Got some manga drawings you want to show off? </w:t>
      </w:r>
      <w:r w:rsidR="00DC7380">
        <w:t>They are wanted here. Got a favorite</w:t>
      </w:r>
      <w:r>
        <w:t xml:space="preserve"> ship? Te</w:t>
      </w:r>
      <w:r w:rsidR="00DC7380">
        <w:t xml:space="preserve">ll us all about it every week. </w:t>
      </w:r>
      <w:proofErr w:type="gramStart"/>
      <w:r w:rsidR="00DC7380">
        <w:t>For a</w:t>
      </w:r>
      <w:r>
        <w:t>ges 8-17</w:t>
      </w:r>
      <w:r w:rsidR="00DC7380">
        <w:t>.</w:t>
      </w:r>
      <w:proofErr w:type="gramEnd"/>
      <w:r w:rsidR="00DC7380">
        <w:t xml:space="preserve"> </w:t>
      </w:r>
      <w:r>
        <w:cr/>
      </w:r>
      <w:r w:rsidRPr="009F1085">
        <w:rPr>
          <w:b/>
        </w:rPr>
        <w:cr/>
      </w:r>
      <w:r w:rsidR="00B66932">
        <w:rPr>
          <w:b/>
        </w:rPr>
        <w:t>ADULTS</w:t>
      </w:r>
    </w:p>
    <w:p w14:paraId="52054ED2" w14:textId="68AEA111" w:rsidR="009D3F42" w:rsidRPr="00F86A62" w:rsidRDefault="009F1085" w:rsidP="000A46E8">
      <w:pPr>
        <w:spacing w:line="240" w:lineRule="auto"/>
        <w:contextualSpacing/>
      </w:pPr>
      <w:r w:rsidRPr="009F1085">
        <w:rPr>
          <w:b/>
        </w:rPr>
        <w:t>Community Yoga</w:t>
      </w:r>
      <w:r w:rsidRPr="009F1085">
        <w:rPr>
          <w:b/>
        </w:rPr>
        <w:cr/>
      </w:r>
      <w:r w:rsidR="001A6DE6">
        <w:rPr>
          <w:b/>
        </w:rPr>
        <w:t xml:space="preserve">Every </w:t>
      </w:r>
      <w:r>
        <w:t>Saturday</w:t>
      </w:r>
      <w:r>
        <w:cr/>
        <w:t>10:15 AM</w:t>
      </w:r>
      <w:r>
        <w:cr/>
        <w:t>Breathe and stretch with Small World Yoga in this beginner-friendly class. Borrow one of our mats or bring your own. All ages and abilities welcome.</w:t>
      </w:r>
      <w:r>
        <w:cr/>
      </w:r>
      <w:r w:rsidRPr="009F1085">
        <w:rPr>
          <w:b/>
        </w:rPr>
        <w:cr/>
        <w:t>Hadley Reads</w:t>
      </w:r>
      <w:r w:rsidRPr="009F1085">
        <w:rPr>
          <w:b/>
        </w:rPr>
        <w:cr/>
      </w:r>
      <w:r w:rsidR="001A6DE6">
        <w:rPr>
          <w:b/>
        </w:rPr>
        <w:t>Every 3</w:t>
      </w:r>
      <w:r w:rsidR="001A6DE6" w:rsidRPr="001A6DE6">
        <w:rPr>
          <w:b/>
          <w:vertAlign w:val="superscript"/>
        </w:rPr>
        <w:t>rd</w:t>
      </w:r>
      <w:r w:rsidR="001A6DE6">
        <w:rPr>
          <w:b/>
        </w:rPr>
        <w:t xml:space="preserve"> </w:t>
      </w:r>
      <w:r w:rsidR="001A6DE6">
        <w:t>Saturday</w:t>
      </w:r>
      <w:r>
        <w:cr/>
        <w:t>2:00 PM</w:t>
      </w:r>
      <w:r>
        <w:cr/>
        <w:t>Join us as we host our first-ever book club. We will be touching on books that inspire the mind and give us great discussion material. Books will be available for pickup at Hadley Park branch. In the event, that the book is not available, we will be happy to find an alternative method to get a copy to you. See you there!</w:t>
      </w:r>
      <w:r>
        <w:cr/>
      </w:r>
      <w:r w:rsidRPr="009F1085">
        <w:rPr>
          <w:b/>
        </w:rPr>
        <w:cr/>
      </w:r>
      <w:r w:rsidR="009D3F42" w:rsidRPr="00B429EF">
        <w:rPr>
          <w:b/>
          <w:sz w:val="24"/>
          <w:szCs w:val="24"/>
        </w:rPr>
        <w:t>HERMITAGE</w:t>
      </w:r>
    </w:p>
    <w:p w14:paraId="30ADAC53" w14:textId="77777777" w:rsidR="009D3F42" w:rsidRPr="00F86A62" w:rsidRDefault="009D3F42" w:rsidP="000A46E8">
      <w:pPr>
        <w:spacing w:line="240" w:lineRule="auto"/>
        <w:contextualSpacing/>
      </w:pPr>
    </w:p>
    <w:p w14:paraId="11B8C46C" w14:textId="77777777" w:rsidR="009D3F42" w:rsidRPr="00F86A62" w:rsidRDefault="009D3F42" w:rsidP="000A46E8">
      <w:pPr>
        <w:spacing w:line="240" w:lineRule="auto"/>
        <w:contextualSpacing/>
      </w:pPr>
      <w:r w:rsidRPr="00F86A62">
        <w:t>CHILDREN</w:t>
      </w:r>
    </w:p>
    <w:p w14:paraId="0ED412CC" w14:textId="77777777" w:rsidR="009D3F42" w:rsidRPr="00F86A62" w:rsidRDefault="009D3F42" w:rsidP="000A46E8">
      <w:pPr>
        <w:spacing w:line="240" w:lineRule="auto"/>
        <w:contextualSpacing/>
      </w:pPr>
    </w:p>
    <w:p w14:paraId="78E1C3E5" w14:textId="77777777" w:rsidR="009D3F42" w:rsidRPr="00F86A62" w:rsidRDefault="009D3F42" w:rsidP="000A46E8">
      <w:pPr>
        <w:spacing w:line="240" w:lineRule="auto"/>
        <w:contextualSpacing/>
      </w:pPr>
      <w:r w:rsidRPr="00F86A62">
        <w:t>Baby and Me Story Time</w:t>
      </w:r>
    </w:p>
    <w:p w14:paraId="08251358" w14:textId="77777777" w:rsidR="009D3F42" w:rsidRPr="00F86A62" w:rsidRDefault="009D3F42" w:rsidP="000A46E8">
      <w:pPr>
        <w:spacing w:line="240" w:lineRule="auto"/>
        <w:contextualSpacing/>
      </w:pPr>
      <w:r w:rsidRPr="00F86A62">
        <w:t>Every Tuesday</w:t>
      </w:r>
    </w:p>
    <w:p w14:paraId="1163C0DB" w14:textId="12D5C5E0" w:rsidR="009D3F42" w:rsidRPr="00F86A62" w:rsidRDefault="009D3F42" w:rsidP="000A46E8">
      <w:pPr>
        <w:spacing w:line="240" w:lineRule="auto"/>
        <w:contextualSpacing/>
      </w:pPr>
      <w:r w:rsidRPr="00F86A62">
        <w:t>10:30 AM</w:t>
      </w:r>
      <w:r w:rsidR="003E0651">
        <w:t xml:space="preserve"> and 1:00 PM</w:t>
      </w:r>
    </w:p>
    <w:p w14:paraId="3AEA59A4" w14:textId="77777777" w:rsidR="009D3F42" w:rsidRPr="00F86A62" w:rsidRDefault="009D3F42" w:rsidP="000A46E8">
      <w:pPr>
        <w:spacing w:line="240" w:lineRule="auto"/>
        <w:contextualSpacing/>
      </w:pPr>
      <w:proofErr w:type="gramStart"/>
      <w:r w:rsidRPr="00F86A62">
        <w:t>Stories and activities for caregiver and baby to do together.</w:t>
      </w:r>
      <w:proofErr w:type="gramEnd"/>
      <w:r w:rsidRPr="00F86A62">
        <w:t xml:space="preserve"> Each session lasts 25-30 minutes. </w:t>
      </w:r>
      <w:proofErr w:type="gramStart"/>
      <w:r w:rsidRPr="00F86A62">
        <w:t>For babies 0-24 months.</w:t>
      </w:r>
      <w:proofErr w:type="gramEnd"/>
    </w:p>
    <w:p w14:paraId="4B7DB860" w14:textId="77777777" w:rsidR="009D3F42" w:rsidRPr="00F86A62" w:rsidRDefault="009D3F42" w:rsidP="000A46E8">
      <w:pPr>
        <w:spacing w:line="240" w:lineRule="auto"/>
        <w:contextualSpacing/>
      </w:pPr>
    </w:p>
    <w:p w14:paraId="11CC6000" w14:textId="77777777" w:rsidR="009D3F42" w:rsidRPr="00F86A62" w:rsidRDefault="009D3F42" w:rsidP="000A46E8">
      <w:pPr>
        <w:spacing w:line="240" w:lineRule="auto"/>
        <w:contextualSpacing/>
      </w:pPr>
      <w:r w:rsidRPr="00F86A62">
        <w:t>Preschool Story Time</w:t>
      </w:r>
    </w:p>
    <w:p w14:paraId="4FBF08CF" w14:textId="7A164A27" w:rsidR="009D3F42" w:rsidRPr="00F86A62" w:rsidRDefault="009D3F42" w:rsidP="000A46E8">
      <w:pPr>
        <w:spacing w:line="240" w:lineRule="auto"/>
        <w:contextualSpacing/>
      </w:pPr>
      <w:r w:rsidRPr="00F86A62">
        <w:t>Every Wednesday</w:t>
      </w:r>
      <w:r w:rsidR="00023180" w:rsidRPr="00F86A62">
        <w:t xml:space="preserve">, </w:t>
      </w:r>
      <w:r w:rsidRPr="00F86A62">
        <w:t xml:space="preserve">10:00 </w:t>
      </w:r>
      <w:r w:rsidR="00023180" w:rsidRPr="00F86A62">
        <w:t xml:space="preserve">and 11:00 </w:t>
      </w:r>
      <w:r w:rsidRPr="00F86A62">
        <w:t>AM</w:t>
      </w:r>
    </w:p>
    <w:p w14:paraId="6EC1C337" w14:textId="77777777" w:rsidR="009D3F42" w:rsidRPr="00F86A62" w:rsidRDefault="009D3F42" w:rsidP="000A46E8">
      <w:pPr>
        <w:spacing w:line="240" w:lineRule="auto"/>
        <w:contextualSpacing/>
      </w:pPr>
      <w:r w:rsidRPr="00F86A62">
        <w:t xml:space="preserve">Parents are welcome to bring their children to enjoy 30 minutes of stories, finger plays, and activities. </w:t>
      </w:r>
      <w:proofErr w:type="gramStart"/>
      <w:r w:rsidRPr="00F86A62">
        <w:t>For children up to age 6.</w:t>
      </w:r>
      <w:proofErr w:type="gramEnd"/>
    </w:p>
    <w:p w14:paraId="502827B7" w14:textId="77777777" w:rsidR="009D3F42" w:rsidRPr="00F86A62" w:rsidRDefault="009D3F42" w:rsidP="000A46E8">
      <w:pPr>
        <w:spacing w:line="240" w:lineRule="auto"/>
        <w:contextualSpacing/>
      </w:pPr>
    </w:p>
    <w:p w14:paraId="2F88670E" w14:textId="44334CB1" w:rsidR="009D3F42" w:rsidRPr="00F86A62" w:rsidRDefault="00B429EF" w:rsidP="000A46E8">
      <w:pPr>
        <w:spacing w:line="240" w:lineRule="auto"/>
        <w:contextualSpacing/>
      </w:pPr>
      <w:r w:rsidRPr="00F86A62">
        <w:t>Thursday</w:t>
      </w:r>
      <w:r w:rsidR="009D3F42" w:rsidRPr="00F86A62">
        <w:t xml:space="preserve"> Night Dance Party</w:t>
      </w:r>
    </w:p>
    <w:p w14:paraId="1EE65A2E" w14:textId="77777777" w:rsidR="009D3F42" w:rsidRPr="00F86A62" w:rsidRDefault="009D3F42" w:rsidP="000A46E8">
      <w:pPr>
        <w:spacing w:line="240" w:lineRule="auto"/>
        <w:contextualSpacing/>
      </w:pPr>
      <w:r w:rsidRPr="00F86A62">
        <w:t>Every Thursday</w:t>
      </w:r>
    </w:p>
    <w:p w14:paraId="061E653D" w14:textId="77777777" w:rsidR="009D3F42" w:rsidRPr="007809C0" w:rsidRDefault="009D3F42" w:rsidP="000A46E8">
      <w:pPr>
        <w:spacing w:line="240" w:lineRule="auto"/>
        <w:contextualSpacing/>
      </w:pPr>
      <w:r w:rsidRPr="007809C0">
        <w:t>6:30 PM</w:t>
      </w:r>
    </w:p>
    <w:p w14:paraId="571E966C" w14:textId="77777777" w:rsidR="009D3F42" w:rsidRPr="007809C0" w:rsidRDefault="009D3F42" w:rsidP="000A46E8">
      <w:pPr>
        <w:spacing w:line="240" w:lineRule="auto"/>
        <w:contextualSpacing/>
      </w:pPr>
      <w:r w:rsidRPr="007809C0">
        <w:t>Kids can loosen up, get silly, learn some new songs, and get a fun workout! Parents are welcome, too. For ages 1-12</w:t>
      </w:r>
    </w:p>
    <w:p w14:paraId="4B7D8F17" w14:textId="77777777" w:rsidR="009D3F42" w:rsidRPr="009D3F42" w:rsidRDefault="009D3F42" w:rsidP="000A46E8">
      <w:pPr>
        <w:spacing w:line="240" w:lineRule="auto"/>
        <w:contextualSpacing/>
        <w:rPr>
          <w:b/>
        </w:rPr>
      </w:pPr>
    </w:p>
    <w:p w14:paraId="2AE747BD" w14:textId="77777777" w:rsidR="009D3F42" w:rsidRPr="00F86A62" w:rsidRDefault="009D3F42" w:rsidP="000A46E8">
      <w:pPr>
        <w:spacing w:line="240" w:lineRule="auto"/>
        <w:contextualSpacing/>
      </w:pPr>
      <w:r w:rsidRPr="00F86A62">
        <w:t xml:space="preserve">Lee, </w:t>
      </w:r>
      <w:proofErr w:type="spellStart"/>
      <w:r w:rsidRPr="00F86A62">
        <w:t>Juega</w:t>
      </w:r>
      <w:proofErr w:type="spellEnd"/>
      <w:r w:rsidRPr="00F86A62">
        <w:t xml:space="preserve">, </w:t>
      </w:r>
      <w:proofErr w:type="spellStart"/>
      <w:r w:rsidRPr="00F86A62">
        <w:t>Aprende</w:t>
      </w:r>
      <w:proofErr w:type="spellEnd"/>
      <w:r w:rsidRPr="00F86A62">
        <w:t xml:space="preserve"> (Read, Play, Grow)</w:t>
      </w:r>
    </w:p>
    <w:p w14:paraId="05B7E419" w14:textId="77777777" w:rsidR="009D3F42" w:rsidRPr="00F86A62" w:rsidRDefault="009D3F42" w:rsidP="000A46E8">
      <w:pPr>
        <w:spacing w:line="240" w:lineRule="auto"/>
        <w:contextualSpacing/>
      </w:pPr>
      <w:r w:rsidRPr="00F86A62">
        <w:t>Every Friday</w:t>
      </w:r>
    </w:p>
    <w:p w14:paraId="7AB63CAA" w14:textId="77777777" w:rsidR="009D3F42" w:rsidRPr="00F86A62" w:rsidRDefault="009D3F42" w:rsidP="000A46E8">
      <w:pPr>
        <w:spacing w:line="240" w:lineRule="auto"/>
        <w:contextualSpacing/>
      </w:pPr>
      <w:r w:rsidRPr="00F86A62">
        <w:t>10:30 AM</w:t>
      </w:r>
    </w:p>
    <w:p w14:paraId="3C423EB1" w14:textId="77777777" w:rsidR="009D3F42" w:rsidRPr="00F86A62" w:rsidRDefault="009D3F42" w:rsidP="000A46E8">
      <w:pPr>
        <w:spacing w:line="240" w:lineRule="auto"/>
        <w:contextualSpacing/>
      </w:pPr>
      <w:proofErr w:type="spellStart"/>
      <w:r w:rsidRPr="00F86A62">
        <w:t>Por</w:t>
      </w:r>
      <w:proofErr w:type="spellEnd"/>
      <w:r w:rsidRPr="00F86A62">
        <w:t xml:space="preserve"> favor </w:t>
      </w:r>
      <w:proofErr w:type="spellStart"/>
      <w:r w:rsidRPr="00F86A62">
        <w:t>acompáñenos</w:t>
      </w:r>
      <w:proofErr w:type="spellEnd"/>
      <w:r w:rsidRPr="00F86A62">
        <w:t xml:space="preserve"> a </w:t>
      </w:r>
      <w:proofErr w:type="spellStart"/>
      <w:r w:rsidRPr="00F86A62">
        <w:t>disfrutar</w:t>
      </w:r>
      <w:proofErr w:type="spellEnd"/>
      <w:r w:rsidRPr="00F86A62">
        <w:t xml:space="preserve"> de </w:t>
      </w:r>
      <w:proofErr w:type="gramStart"/>
      <w:r w:rsidRPr="00F86A62">
        <w:t>un</w:t>
      </w:r>
      <w:proofErr w:type="gramEnd"/>
      <w:r w:rsidRPr="00F86A62">
        <w:t xml:space="preserve"> </w:t>
      </w:r>
      <w:proofErr w:type="spellStart"/>
      <w:r w:rsidRPr="00F86A62">
        <w:t>programa</w:t>
      </w:r>
      <w:proofErr w:type="spellEnd"/>
      <w:r w:rsidRPr="00F86A62">
        <w:t xml:space="preserve"> </w:t>
      </w:r>
      <w:proofErr w:type="spellStart"/>
      <w:r w:rsidRPr="00F86A62">
        <w:t>divertido</w:t>
      </w:r>
      <w:proofErr w:type="spellEnd"/>
      <w:r w:rsidRPr="00F86A62">
        <w:t xml:space="preserve"> con </w:t>
      </w:r>
      <w:proofErr w:type="spellStart"/>
      <w:r w:rsidRPr="00F86A62">
        <w:t>actividades</w:t>
      </w:r>
      <w:proofErr w:type="spellEnd"/>
      <w:r w:rsidRPr="00F86A62">
        <w:t xml:space="preserve"> </w:t>
      </w:r>
      <w:proofErr w:type="spellStart"/>
      <w:r w:rsidRPr="00F86A62">
        <w:t>que</w:t>
      </w:r>
      <w:proofErr w:type="spellEnd"/>
      <w:r w:rsidRPr="00F86A62">
        <w:t xml:space="preserve"> le </w:t>
      </w:r>
      <w:proofErr w:type="spellStart"/>
      <w:r w:rsidRPr="00F86A62">
        <w:t>ayudaran</w:t>
      </w:r>
      <w:proofErr w:type="spellEnd"/>
      <w:r w:rsidRPr="00F86A62">
        <w:t xml:space="preserve"> a </w:t>
      </w:r>
      <w:proofErr w:type="spellStart"/>
      <w:r w:rsidRPr="00F86A62">
        <w:t>sus</w:t>
      </w:r>
      <w:proofErr w:type="spellEnd"/>
      <w:r w:rsidRPr="00F86A62">
        <w:t xml:space="preserve"> </w:t>
      </w:r>
      <w:proofErr w:type="spellStart"/>
      <w:r w:rsidRPr="00F86A62">
        <w:t>niños</w:t>
      </w:r>
      <w:proofErr w:type="spellEnd"/>
      <w:r w:rsidRPr="00F86A62">
        <w:t xml:space="preserve"> </w:t>
      </w:r>
      <w:proofErr w:type="spellStart"/>
      <w:r w:rsidRPr="00F86A62">
        <w:t>prepararse</w:t>
      </w:r>
      <w:proofErr w:type="spellEnd"/>
      <w:r w:rsidRPr="00F86A62">
        <w:t xml:space="preserve"> </w:t>
      </w:r>
      <w:proofErr w:type="spellStart"/>
      <w:r w:rsidRPr="00F86A62">
        <w:t>para</w:t>
      </w:r>
      <w:proofErr w:type="spellEnd"/>
      <w:r w:rsidRPr="00F86A62">
        <w:t xml:space="preserve"> leer. </w:t>
      </w:r>
      <w:proofErr w:type="gramStart"/>
      <w:r w:rsidRPr="00F86A62">
        <w:t xml:space="preserve">Para </w:t>
      </w:r>
      <w:proofErr w:type="spellStart"/>
      <w:r w:rsidRPr="00F86A62">
        <w:t>niños</w:t>
      </w:r>
      <w:proofErr w:type="spellEnd"/>
      <w:r w:rsidRPr="00F86A62">
        <w:t xml:space="preserve"> de 2-5 </w:t>
      </w:r>
      <w:proofErr w:type="spellStart"/>
      <w:r w:rsidRPr="00F86A62">
        <w:t>años</w:t>
      </w:r>
      <w:proofErr w:type="spellEnd"/>
      <w:r w:rsidRPr="00F86A62">
        <w:t>.</w:t>
      </w:r>
      <w:proofErr w:type="gramEnd"/>
    </w:p>
    <w:p w14:paraId="53A1C681" w14:textId="77777777" w:rsidR="00031E10" w:rsidRPr="00F86A62" w:rsidRDefault="00031E10" w:rsidP="00031E10">
      <w:pPr>
        <w:spacing w:line="240" w:lineRule="auto"/>
        <w:contextualSpacing/>
      </w:pPr>
    </w:p>
    <w:p w14:paraId="00491F07" w14:textId="77777777" w:rsidR="00031E10" w:rsidRPr="00F86A62" w:rsidRDefault="00031E10" w:rsidP="00031E10">
      <w:pPr>
        <w:spacing w:line="240" w:lineRule="auto"/>
        <w:contextualSpacing/>
      </w:pPr>
      <w:r w:rsidRPr="00F86A62">
        <w:lastRenderedPageBreak/>
        <w:t>Books to Movies</w:t>
      </w:r>
    </w:p>
    <w:p w14:paraId="1038130E" w14:textId="77777777" w:rsidR="00031E10" w:rsidRPr="00F86A62" w:rsidRDefault="00031E10" w:rsidP="00031E10">
      <w:pPr>
        <w:spacing w:line="240" w:lineRule="auto"/>
        <w:contextualSpacing/>
      </w:pPr>
      <w:r>
        <w:t>Sundays, Dec 10, Jan 21, Feb 15</w:t>
      </w:r>
    </w:p>
    <w:p w14:paraId="523FCCD0" w14:textId="77777777" w:rsidR="00031E10" w:rsidRPr="00F86A62" w:rsidRDefault="00031E10" w:rsidP="00031E10">
      <w:pPr>
        <w:spacing w:line="240" w:lineRule="auto"/>
        <w:contextualSpacing/>
      </w:pPr>
      <w:r>
        <w:t>2:00 P</w:t>
      </w:r>
      <w:r w:rsidRPr="00F86A62">
        <w:t>M</w:t>
      </w:r>
      <w:r>
        <w:t xml:space="preserve"> – 4:00 PM</w:t>
      </w:r>
    </w:p>
    <w:p w14:paraId="74A12FC4" w14:textId="77777777" w:rsidR="00031E10" w:rsidRPr="00F86A62" w:rsidRDefault="00031E10" w:rsidP="00031E10">
      <w:pPr>
        <w:spacing w:line="240" w:lineRule="auto"/>
        <w:contextualSpacing/>
      </w:pPr>
      <w:r w:rsidRPr="00F86A62">
        <w:t xml:space="preserve">Let's read a book, then watch the movie - and then compare and contrast! Copies of the books will be on hold for you at the Hermitage Branch Library. Movie snacks will be served! </w:t>
      </w:r>
      <w:proofErr w:type="gramStart"/>
      <w:r w:rsidRPr="00F86A62">
        <w:t>For ages 8-12.</w:t>
      </w:r>
      <w:proofErr w:type="gramEnd"/>
    </w:p>
    <w:p w14:paraId="66B26D4F" w14:textId="77777777" w:rsidR="00031E10" w:rsidRPr="00F86A62" w:rsidRDefault="00031E10" w:rsidP="00031E10">
      <w:pPr>
        <w:spacing w:line="240" w:lineRule="auto"/>
        <w:contextualSpacing/>
      </w:pPr>
      <w:r>
        <w:t xml:space="preserve">Dec 10: </w:t>
      </w:r>
      <w:r w:rsidRPr="00F86A62">
        <w:t xml:space="preserve">Polar Express by Chris Van </w:t>
      </w:r>
      <w:proofErr w:type="spellStart"/>
      <w:r w:rsidRPr="00F86A62">
        <w:t>Allsburg</w:t>
      </w:r>
      <w:proofErr w:type="spellEnd"/>
    </w:p>
    <w:p w14:paraId="66185A52" w14:textId="77777777" w:rsidR="00031E10" w:rsidRPr="00F86A62" w:rsidRDefault="00031E10" w:rsidP="00031E10">
      <w:pPr>
        <w:spacing w:line="240" w:lineRule="auto"/>
        <w:contextualSpacing/>
      </w:pPr>
      <w:r>
        <w:t>Jan 21:</w:t>
      </w:r>
      <w:r w:rsidRPr="00F86A62">
        <w:t xml:space="preserve"> Freaky Friday by Mary Rodgers</w:t>
      </w:r>
    </w:p>
    <w:p w14:paraId="4F4DE7D6" w14:textId="77777777" w:rsidR="00031E10" w:rsidRPr="00F86A62" w:rsidRDefault="00031E10" w:rsidP="00031E10">
      <w:pPr>
        <w:spacing w:line="240" w:lineRule="auto"/>
        <w:contextualSpacing/>
      </w:pPr>
      <w:r>
        <w:t>Feb 18:</w:t>
      </w:r>
      <w:r w:rsidRPr="00F86A62">
        <w:t xml:space="preserve"> Charlie and the Chocolate Factory by Roald Dahl</w:t>
      </w:r>
    </w:p>
    <w:p w14:paraId="736991BF" w14:textId="77777777" w:rsidR="00031E10" w:rsidRDefault="00031E10" w:rsidP="000A46E8">
      <w:pPr>
        <w:spacing w:line="240" w:lineRule="auto"/>
        <w:contextualSpacing/>
      </w:pPr>
    </w:p>
    <w:p w14:paraId="252FCF81" w14:textId="77777777" w:rsidR="009D3F42" w:rsidRPr="00F86A62" w:rsidRDefault="009D3F42" w:rsidP="000A46E8">
      <w:pPr>
        <w:spacing w:line="240" w:lineRule="auto"/>
        <w:contextualSpacing/>
      </w:pPr>
      <w:r w:rsidRPr="00F86A62">
        <w:t>Starlight Story Time</w:t>
      </w:r>
    </w:p>
    <w:p w14:paraId="36385B56" w14:textId="333B2DDF" w:rsidR="009D3F42" w:rsidRPr="00F86A62" w:rsidRDefault="00031E10" w:rsidP="000A46E8">
      <w:pPr>
        <w:spacing w:line="240" w:lineRule="auto"/>
        <w:contextualSpacing/>
      </w:pPr>
      <w:r>
        <w:t>Mondays, Dec 11, Jan 8, 22,</w:t>
      </w:r>
      <w:r w:rsidR="009D3F42" w:rsidRPr="00F86A62">
        <w:t xml:space="preserve"> Feb 26</w:t>
      </w:r>
    </w:p>
    <w:p w14:paraId="2B14B30F" w14:textId="77777777" w:rsidR="009D3F42" w:rsidRPr="00F86A62" w:rsidRDefault="009D3F42" w:rsidP="000A46E8">
      <w:pPr>
        <w:spacing w:line="240" w:lineRule="auto"/>
        <w:contextualSpacing/>
      </w:pPr>
      <w:r w:rsidRPr="00F86A62">
        <w:t>6:30 PM</w:t>
      </w:r>
    </w:p>
    <w:p w14:paraId="5425FE7F" w14:textId="77777777" w:rsidR="009D3F42" w:rsidRPr="00F86A62" w:rsidRDefault="009D3F42" w:rsidP="000A46E8">
      <w:pPr>
        <w:spacing w:line="240" w:lineRule="auto"/>
        <w:contextualSpacing/>
      </w:pPr>
      <w:r w:rsidRPr="00F86A62">
        <w:t>Join us for stories and crafts. All supplies are provided and you get to take home your crafts. For ages 5-10</w:t>
      </w:r>
    </w:p>
    <w:p w14:paraId="50A122E1" w14:textId="77777777" w:rsidR="009D3F42" w:rsidRPr="00F86A62" w:rsidRDefault="009D3F42" w:rsidP="000A46E8">
      <w:pPr>
        <w:spacing w:line="240" w:lineRule="auto"/>
        <w:contextualSpacing/>
      </w:pPr>
    </w:p>
    <w:p w14:paraId="455CDA3E" w14:textId="77777777" w:rsidR="00031E10" w:rsidRPr="00F86A62" w:rsidRDefault="00031E10" w:rsidP="00031E10">
      <w:pPr>
        <w:spacing w:line="240" w:lineRule="auto"/>
        <w:contextualSpacing/>
      </w:pPr>
      <w:r w:rsidRPr="00F86A62">
        <w:t>Hunger Awareness Story Time: Bear Wants More</w:t>
      </w:r>
    </w:p>
    <w:p w14:paraId="162D5AB6" w14:textId="77777777" w:rsidR="00031E10" w:rsidRPr="00F86A62" w:rsidRDefault="00031E10" w:rsidP="00031E10">
      <w:pPr>
        <w:spacing w:line="240" w:lineRule="auto"/>
        <w:contextualSpacing/>
      </w:pPr>
      <w:r>
        <w:t>Wednesday, Jan 24</w:t>
      </w:r>
      <w:r>
        <w:br/>
        <w:t xml:space="preserve">10:00 AM and </w:t>
      </w:r>
      <w:r w:rsidRPr="00F86A62">
        <w:t>11:00 AM</w:t>
      </w:r>
    </w:p>
    <w:p w14:paraId="64FDB7F4" w14:textId="77777777" w:rsidR="00031E10" w:rsidRPr="00F86A62" w:rsidRDefault="00031E10" w:rsidP="00031E10">
      <w:pPr>
        <w:spacing w:line="240" w:lineRule="auto"/>
        <w:contextualSpacing/>
      </w:pPr>
      <w:r w:rsidRPr="00F86A62">
        <w:t xml:space="preserve">Did you know January is Hunger Awareness Month at the Library? Join us for a story time and craft based on Bear Wants More by Karma Wilson. When springtime comes, Bear wakes up very hungry and thin! Bear's friends help him to finally satisfy his HUGE hunger in a most surprising way. </w:t>
      </w:r>
      <w:proofErr w:type="gramStart"/>
      <w:r w:rsidRPr="00F86A62">
        <w:t>For ages 0-6.</w:t>
      </w:r>
      <w:proofErr w:type="gramEnd"/>
    </w:p>
    <w:p w14:paraId="7487028D" w14:textId="77777777" w:rsidR="00031E10" w:rsidRDefault="00031E10" w:rsidP="000A46E8">
      <w:pPr>
        <w:spacing w:line="240" w:lineRule="auto"/>
        <w:contextualSpacing/>
      </w:pPr>
    </w:p>
    <w:p w14:paraId="50C3FC49" w14:textId="77777777" w:rsidR="009D3F42" w:rsidRPr="00F86A62" w:rsidRDefault="009D3F42" w:rsidP="000A46E8">
      <w:pPr>
        <w:spacing w:line="240" w:lineRule="auto"/>
        <w:contextualSpacing/>
      </w:pPr>
      <w:r w:rsidRPr="00F86A62">
        <w:t xml:space="preserve">Global Education presents </w:t>
      </w:r>
      <w:proofErr w:type="spellStart"/>
      <w:r w:rsidRPr="00F86A62">
        <w:t>Nyama</w:t>
      </w:r>
      <w:proofErr w:type="spellEnd"/>
      <w:r w:rsidRPr="00F86A62">
        <w:t xml:space="preserve"> Drum Ensemble</w:t>
      </w:r>
    </w:p>
    <w:p w14:paraId="09B2619A" w14:textId="77777777" w:rsidR="009D3F42" w:rsidRPr="00F86A62" w:rsidRDefault="009D3F42" w:rsidP="000A46E8">
      <w:pPr>
        <w:spacing w:line="240" w:lineRule="auto"/>
        <w:contextualSpacing/>
      </w:pPr>
      <w:r w:rsidRPr="00F86A62">
        <w:t>Thursday, Feb 8</w:t>
      </w:r>
    </w:p>
    <w:p w14:paraId="1B5705B3" w14:textId="77777777" w:rsidR="009D3F42" w:rsidRPr="00F86A62" w:rsidRDefault="009D3F42" w:rsidP="000A46E8">
      <w:pPr>
        <w:spacing w:line="240" w:lineRule="auto"/>
        <w:contextualSpacing/>
      </w:pPr>
      <w:r w:rsidRPr="00F86A62">
        <w:t>6:30 PM</w:t>
      </w:r>
    </w:p>
    <w:p w14:paraId="748252B4" w14:textId="77777777" w:rsidR="009D3F42" w:rsidRPr="00F86A62" w:rsidRDefault="009D3F42" w:rsidP="000A46E8">
      <w:pPr>
        <w:spacing w:line="240" w:lineRule="auto"/>
        <w:contextualSpacing/>
      </w:pPr>
      <w:proofErr w:type="spellStart"/>
      <w:r w:rsidRPr="00F86A62">
        <w:t>Nyama</w:t>
      </w:r>
      <w:proofErr w:type="spellEnd"/>
      <w:r w:rsidRPr="00F86A62">
        <w:t xml:space="preserve"> Drum Ensemble, directed by Shannon Holland, shares popular and traditional rhythms emanating out of The Great Mali Empire of West Africa, and original creations. </w:t>
      </w:r>
      <w:proofErr w:type="gramStart"/>
      <w:r w:rsidRPr="00F86A62">
        <w:t>For ages 5-10, but all are welcome.</w:t>
      </w:r>
      <w:proofErr w:type="gramEnd"/>
    </w:p>
    <w:p w14:paraId="46ABC9D0" w14:textId="77777777" w:rsidR="009D3F42" w:rsidRPr="00F86A62" w:rsidRDefault="009D3F42" w:rsidP="000A46E8">
      <w:pPr>
        <w:spacing w:line="240" w:lineRule="auto"/>
        <w:contextualSpacing/>
      </w:pPr>
    </w:p>
    <w:p w14:paraId="476A054E" w14:textId="77777777" w:rsidR="009D3F42" w:rsidRPr="00F86A62" w:rsidRDefault="009D3F42" w:rsidP="000A46E8">
      <w:pPr>
        <w:spacing w:line="240" w:lineRule="auto"/>
        <w:contextualSpacing/>
      </w:pPr>
      <w:proofErr w:type="spellStart"/>
      <w:r w:rsidRPr="00F86A62">
        <w:t>Mufaro's</w:t>
      </w:r>
      <w:proofErr w:type="spellEnd"/>
      <w:r w:rsidRPr="00F86A62">
        <w:t xml:space="preserve"> Beautiful Daughter: An African Tale, with Michael </w:t>
      </w:r>
      <w:proofErr w:type="spellStart"/>
      <w:r w:rsidRPr="00F86A62">
        <w:t>Mclendon</w:t>
      </w:r>
      <w:proofErr w:type="spellEnd"/>
    </w:p>
    <w:p w14:paraId="495A6BE2" w14:textId="77777777" w:rsidR="009D3F42" w:rsidRPr="00F86A62" w:rsidRDefault="009D3F42" w:rsidP="000A46E8">
      <w:pPr>
        <w:spacing w:line="240" w:lineRule="auto"/>
        <w:contextualSpacing/>
      </w:pPr>
      <w:r w:rsidRPr="00F86A62">
        <w:t>Monday, Feb 12</w:t>
      </w:r>
    </w:p>
    <w:p w14:paraId="2CE9A22E" w14:textId="77777777" w:rsidR="009D3F42" w:rsidRPr="00F86A62" w:rsidRDefault="009D3F42" w:rsidP="000A46E8">
      <w:pPr>
        <w:spacing w:line="240" w:lineRule="auto"/>
        <w:contextualSpacing/>
      </w:pPr>
      <w:r w:rsidRPr="00F86A62">
        <w:t>6:30 PM</w:t>
      </w:r>
    </w:p>
    <w:p w14:paraId="19FF99D4" w14:textId="77777777" w:rsidR="009D3F42" w:rsidRPr="00F86A62" w:rsidRDefault="009D3F42" w:rsidP="000A46E8">
      <w:pPr>
        <w:spacing w:line="240" w:lineRule="auto"/>
        <w:contextualSpacing/>
      </w:pPr>
      <w:r w:rsidRPr="00F86A62">
        <w:t xml:space="preserve">Hear the story of spiteful </w:t>
      </w:r>
      <w:proofErr w:type="spellStart"/>
      <w:r w:rsidRPr="00F86A62">
        <w:t>Manyara</w:t>
      </w:r>
      <w:proofErr w:type="spellEnd"/>
      <w:r w:rsidRPr="00F86A62">
        <w:t xml:space="preserve"> and considerate </w:t>
      </w:r>
      <w:proofErr w:type="spellStart"/>
      <w:r w:rsidRPr="00F86A62">
        <w:t>Nyasha</w:t>
      </w:r>
      <w:proofErr w:type="spellEnd"/>
      <w:r w:rsidRPr="00F86A62">
        <w:t xml:space="preserve"> as a professional storyteller performs this African tale that evokes the Cinderella story we all know and love. </w:t>
      </w:r>
      <w:proofErr w:type="gramStart"/>
      <w:r w:rsidRPr="00F86A62">
        <w:t>For ages 5-10, but all are welcome.</w:t>
      </w:r>
      <w:proofErr w:type="gramEnd"/>
    </w:p>
    <w:p w14:paraId="7DBD08B1" w14:textId="77777777" w:rsidR="009D3F42" w:rsidRPr="00F86A62" w:rsidRDefault="009D3F42" w:rsidP="000A46E8">
      <w:pPr>
        <w:spacing w:line="240" w:lineRule="auto"/>
        <w:contextualSpacing/>
      </w:pPr>
    </w:p>
    <w:p w14:paraId="580374B9" w14:textId="77777777" w:rsidR="009D3F42" w:rsidRPr="00F86A62" w:rsidRDefault="009D3F42" w:rsidP="000A46E8">
      <w:pPr>
        <w:spacing w:line="240" w:lineRule="auto"/>
        <w:contextualSpacing/>
      </w:pPr>
      <w:r w:rsidRPr="00F86A62">
        <w:t>TEENS</w:t>
      </w:r>
    </w:p>
    <w:p w14:paraId="17A1B1F4" w14:textId="77777777" w:rsidR="009D3F42" w:rsidRPr="00F86A62" w:rsidRDefault="009D3F42" w:rsidP="000A46E8">
      <w:pPr>
        <w:spacing w:line="240" w:lineRule="auto"/>
        <w:contextualSpacing/>
      </w:pPr>
    </w:p>
    <w:p w14:paraId="57109DEA" w14:textId="77777777" w:rsidR="009D3F42" w:rsidRPr="00F86A62" w:rsidRDefault="009D3F42" w:rsidP="000A46E8">
      <w:pPr>
        <w:spacing w:line="240" w:lineRule="auto"/>
        <w:contextualSpacing/>
      </w:pPr>
      <w:r w:rsidRPr="00F86A62">
        <w:t>Teen Tuesday Hangout</w:t>
      </w:r>
    </w:p>
    <w:p w14:paraId="3386F69F" w14:textId="4997715B" w:rsidR="009D3F42" w:rsidRPr="00F86A62" w:rsidRDefault="009D3F42" w:rsidP="000A46E8">
      <w:pPr>
        <w:spacing w:line="240" w:lineRule="auto"/>
        <w:contextualSpacing/>
      </w:pPr>
      <w:r w:rsidRPr="00F86A62">
        <w:t xml:space="preserve">Every Tuesday </w:t>
      </w:r>
    </w:p>
    <w:p w14:paraId="5BAFF8B8" w14:textId="77777777" w:rsidR="009D3F42" w:rsidRPr="00F86A62" w:rsidRDefault="009D3F42" w:rsidP="000A46E8">
      <w:pPr>
        <w:spacing w:line="240" w:lineRule="auto"/>
        <w:contextualSpacing/>
      </w:pPr>
      <w:r w:rsidRPr="00F86A62">
        <w:t>4:30 PM</w:t>
      </w:r>
    </w:p>
    <w:p w14:paraId="08E58536" w14:textId="51E497FC" w:rsidR="009D3F42" w:rsidRPr="00F86A62" w:rsidRDefault="009D3F42" w:rsidP="000A46E8">
      <w:pPr>
        <w:spacing w:line="240" w:lineRule="auto"/>
        <w:contextualSpacing/>
      </w:pPr>
      <w:r w:rsidRPr="00F86A62">
        <w:t>Join us in the NPL studio for varying activities including gaming, arts,</w:t>
      </w:r>
      <w:r w:rsidR="009F721B">
        <w:t xml:space="preserve"> </w:t>
      </w:r>
      <w:r w:rsidRPr="00F86A62">
        <w:t>crafts, and more. Refreshments provided. For ages 12-18</w:t>
      </w:r>
    </w:p>
    <w:p w14:paraId="68341E57" w14:textId="77777777" w:rsidR="009D3F42" w:rsidRPr="00F86A62" w:rsidRDefault="009D3F42" w:rsidP="000A46E8">
      <w:pPr>
        <w:spacing w:line="240" w:lineRule="auto"/>
        <w:contextualSpacing/>
      </w:pPr>
    </w:p>
    <w:p w14:paraId="327CD283" w14:textId="77777777" w:rsidR="009D3F42" w:rsidRPr="00F86A62" w:rsidRDefault="009D3F42" w:rsidP="000A46E8">
      <w:pPr>
        <w:spacing w:line="240" w:lineRule="auto"/>
        <w:contextualSpacing/>
      </w:pPr>
      <w:r w:rsidRPr="00F86A62">
        <w:t>Delicious but Healthy</w:t>
      </w:r>
    </w:p>
    <w:p w14:paraId="79A4BC6F" w14:textId="77777777" w:rsidR="009D3F42" w:rsidRPr="00F86A62" w:rsidRDefault="009D3F42" w:rsidP="000A46E8">
      <w:pPr>
        <w:spacing w:line="240" w:lineRule="auto"/>
        <w:contextualSpacing/>
      </w:pPr>
      <w:r w:rsidRPr="00F86A62">
        <w:t>Tuesday, Jan 16</w:t>
      </w:r>
    </w:p>
    <w:p w14:paraId="3FDDEE27" w14:textId="77777777" w:rsidR="009D3F42" w:rsidRPr="00F86A62" w:rsidRDefault="009D3F42" w:rsidP="000A46E8">
      <w:pPr>
        <w:spacing w:line="240" w:lineRule="auto"/>
        <w:contextualSpacing/>
      </w:pPr>
      <w:r w:rsidRPr="00F86A62">
        <w:t>4:30 PM</w:t>
      </w:r>
    </w:p>
    <w:p w14:paraId="40062383" w14:textId="77777777" w:rsidR="009D3F42" w:rsidRPr="00F86A62" w:rsidRDefault="009D3F42" w:rsidP="000A46E8">
      <w:pPr>
        <w:spacing w:line="240" w:lineRule="auto"/>
        <w:contextualSpacing/>
      </w:pPr>
      <w:r w:rsidRPr="00F86A62">
        <w:t xml:space="preserve">Learn how to make a healthy sandwich, salad, or wrap using fresh ingredients. All ingredients will be provided. </w:t>
      </w:r>
      <w:proofErr w:type="gramStart"/>
      <w:r w:rsidRPr="00F86A62">
        <w:t>For teens age 13 and up.</w:t>
      </w:r>
      <w:proofErr w:type="gramEnd"/>
    </w:p>
    <w:p w14:paraId="468D2E28" w14:textId="77777777" w:rsidR="009D3F42" w:rsidRPr="00F86A62" w:rsidRDefault="009D3F42" w:rsidP="000A46E8">
      <w:pPr>
        <w:spacing w:line="240" w:lineRule="auto"/>
        <w:contextualSpacing/>
      </w:pPr>
    </w:p>
    <w:p w14:paraId="31309F01" w14:textId="77777777" w:rsidR="009D3F42" w:rsidRPr="00F86A62" w:rsidRDefault="009D3F42" w:rsidP="000A46E8">
      <w:pPr>
        <w:spacing w:line="240" w:lineRule="auto"/>
        <w:contextualSpacing/>
      </w:pPr>
      <w:r w:rsidRPr="00F86A62">
        <w:t>Banjo: From Nothing to Something</w:t>
      </w:r>
    </w:p>
    <w:p w14:paraId="3150C779" w14:textId="77777777" w:rsidR="009D3F42" w:rsidRPr="00F86A62" w:rsidRDefault="009D3F42" w:rsidP="000A46E8">
      <w:pPr>
        <w:spacing w:line="240" w:lineRule="auto"/>
        <w:contextualSpacing/>
      </w:pPr>
      <w:r w:rsidRPr="00F86A62">
        <w:t>Sunday, Feb 11</w:t>
      </w:r>
    </w:p>
    <w:p w14:paraId="03014C32" w14:textId="77777777" w:rsidR="009D3F42" w:rsidRPr="00F86A62" w:rsidRDefault="009D3F42" w:rsidP="000A46E8">
      <w:pPr>
        <w:spacing w:line="240" w:lineRule="auto"/>
        <w:contextualSpacing/>
      </w:pPr>
      <w:r w:rsidRPr="00F86A62">
        <w:t>2:30 PM</w:t>
      </w:r>
    </w:p>
    <w:p w14:paraId="63D4C878" w14:textId="77777777" w:rsidR="009D3F42" w:rsidRPr="00F86A62" w:rsidRDefault="009D3F42" w:rsidP="000A46E8">
      <w:pPr>
        <w:spacing w:line="240" w:lineRule="auto"/>
        <w:contextualSpacing/>
      </w:pPr>
      <w:r w:rsidRPr="00F86A62">
        <w:t>Explore the history and progressive sound of the banjo, which Africans brought to the Americas. See different styles of banjos and learn about their influence on American music. Presented by the National Museum of African American Music. For ages 12-18, but all are welcome.</w:t>
      </w:r>
    </w:p>
    <w:p w14:paraId="751B872C" w14:textId="77777777" w:rsidR="009D3F42" w:rsidRPr="00F86A62" w:rsidRDefault="009D3F42" w:rsidP="000A46E8">
      <w:pPr>
        <w:spacing w:line="240" w:lineRule="auto"/>
        <w:contextualSpacing/>
      </w:pPr>
    </w:p>
    <w:p w14:paraId="3C1DA330" w14:textId="77777777" w:rsidR="009D3F42" w:rsidRPr="00F86A62" w:rsidRDefault="009D3F42" w:rsidP="000A46E8">
      <w:pPr>
        <w:spacing w:line="240" w:lineRule="auto"/>
        <w:contextualSpacing/>
      </w:pPr>
      <w:r w:rsidRPr="00F86A62">
        <w:t>Black History Trivia</w:t>
      </w:r>
    </w:p>
    <w:p w14:paraId="580A3A2F" w14:textId="77777777" w:rsidR="009D3F42" w:rsidRPr="00F86A62" w:rsidRDefault="009D3F42" w:rsidP="000A46E8">
      <w:pPr>
        <w:spacing w:line="240" w:lineRule="auto"/>
        <w:contextualSpacing/>
      </w:pPr>
      <w:r w:rsidRPr="00F86A62">
        <w:t>Tuesday, Feb 20</w:t>
      </w:r>
    </w:p>
    <w:p w14:paraId="1B66FD6F" w14:textId="77777777" w:rsidR="009D3F42" w:rsidRPr="00F86A62" w:rsidRDefault="009D3F42" w:rsidP="000A46E8">
      <w:pPr>
        <w:spacing w:line="240" w:lineRule="auto"/>
        <w:contextualSpacing/>
      </w:pPr>
      <w:r w:rsidRPr="00F86A62">
        <w:t>4:30 PM</w:t>
      </w:r>
    </w:p>
    <w:p w14:paraId="5915556D" w14:textId="49A775EA" w:rsidR="009D3F42" w:rsidRPr="00F86A62" w:rsidRDefault="009D3F42" w:rsidP="000A46E8">
      <w:pPr>
        <w:spacing w:line="240" w:lineRule="auto"/>
        <w:contextualSpacing/>
      </w:pPr>
      <w:r w:rsidRPr="00F86A62">
        <w:t>Match your wits with those of others at this fun and friendly trivia session and you could win one of three gift cards</w:t>
      </w:r>
      <w:r w:rsidR="009F721B">
        <w:t xml:space="preserve">. </w:t>
      </w:r>
      <w:proofErr w:type="gramStart"/>
      <w:r w:rsidR="009F721B">
        <w:t>For ages 12-18.</w:t>
      </w:r>
      <w:proofErr w:type="gramEnd"/>
    </w:p>
    <w:p w14:paraId="227B2917" w14:textId="77777777" w:rsidR="009D3F42" w:rsidRPr="00F86A62" w:rsidRDefault="009D3F42" w:rsidP="000A46E8">
      <w:pPr>
        <w:spacing w:line="240" w:lineRule="auto"/>
        <w:contextualSpacing/>
      </w:pPr>
    </w:p>
    <w:p w14:paraId="69E41FCF" w14:textId="77777777" w:rsidR="009D3F42" w:rsidRPr="00F86A62" w:rsidRDefault="009D3F42" w:rsidP="000A46E8">
      <w:pPr>
        <w:spacing w:line="240" w:lineRule="auto"/>
        <w:contextualSpacing/>
      </w:pPr>
      <w:r w:rsidRPr="00F86A62">
        <w:t>ADULTS</w:t>
      </w:r>
    </w:p>
    <w:p w14:paraId="6FA53AD6" w14:textId="77777777" w:rsidR="009D3F42" w:rsidRPr="00F86A62" w:rsidRDefault="009D3F42" w:rsidP="000A46E8">
      <w:pPr>
        <w:spacing w:line="240" w:lineRule="auto"/>
        <w:contextualSpacing/>
      </w:pPr>
    </w:p>
    <w:p w14:paraId="30CF2080" w14:textId="77777777" w:rsidR="009D3F42" w:rsidRPr="00F86A62" w:rsidRDefault="009D3F42" w:rsidP="000A46E8">
      <w:pPr>
        <w:spacing w:line="240" w:lineRule="auto"/>
        <w:contextualSpacing/>
      </w:pPr>
      <w:r w:rsidRPr="00F86A62">
        <w:t>Resume Help</w:t>
      </w:r>
    </w:p>
    <w:p w14:paraId="151E929D" w14:textId="57FC8336" w:rsidR="009D3F42" w:rsidRPr="00F86A62" w:rsidRDefault="009F721B" w:rsidP="000A46E8">
      <w:pPr>
        <w:spacing w:line="240" w:lineRule="auto"/>
        <w:contextualSpacing/>
      </w:pPr>
      <w:r>
        <w:t>Every Monday</w:t>
      </w:r>
    </w:p>
    <w:p w14:paraId="50EB48C8" w14:textId="77777777" w:rsidR="009D3F42" w:rsidRPr="00F86A62" w:rsidRDefault="009D3F42" w:rsidP="000A46E8">
      <w:pPr>
        <w:spacing w:line="240" w:lineRule="auto"/>
        <w:contextualSpacing/>
      </w:pPr>
      <w:r w:rsidRPr="00F86A62">
        <w:t>6:00 PM</w:t>
      </w:r>
    </w:p>
    <w:p w14:paraId="1042C5DF" w14:textId="4162635C" w:rsidR="009D3F42" w:rsidRPr="00F86A62" w:rsidRDefault="009D3F42" w:rsidP="000A46E8">
      <w:pPr>
        <w:spacing w:line="240" w:lineRule="auto"/>
        <w:contextualSpacing/>
      </w:pPr>
      <w:r w:rsidRPr="00F86A62">
        <w:t>Join Senior Business Consultant Saundra Robinson every Monday night for resume help. Please bring your resume saved on a flash drive and she will give you individua</w:t>
      </w:r>
      <w:r w:rsidR="009F721B">
        <w:t xml:space="preserve">lized assistance to brush it up. </w:t>
      </w:r>
      <w:r w:rsidRPr="00F86A62">
        <w:t xml:space="preserve">Space is limited, and to sign up, please call </w:t>
      </w:r>
      <w:r w:rsidR="009F721B">
        <w:t xml:space="preserve">(615) </w:t>
      </w:r>
      <w:r w:rsidRPr="00F86A62">
        <w:t>880-3951 ext. 73878.</w:t>
      </w:r>
    </w:p>
    <w:p w14:paraId="6CADA66B" w14:textId="77777777" w:rsidR="009D3F42" w:rsidRPr="00F86A62" w:rsidRDefault="009D3F42" w:rsidP="000A46E8">
      <w:pPr>
        <w:spacing w:line="240" w:lineRule="auto"/>
        <w:contextualSpacing/>
      </w:pPr>
    </w:p>
    <w:p w14:paraId="5CD64FBB" w14:textId="77777777" w:rsidR="009D3F42" w:rsidRPr="00F86A62" w:rsidRDefault="009D3F42" w:rsidP="000A46E8">
      <w:pPr>
        <w:spacing w:line="240" w:lineRule="auto"/>
        <w:contextualSpacing/>
      </w:pPr>
      <w:r w:rsidRPr="00F86A62">
        <w:t>The Vinyl Spinners Club</w:t>
      </w:r>
    </w:p>
    <w:p w14:paraId="24BD9253" w14:textId="4B2EC80D" w:rsidR="009D3F42" w:rsidRPr="00F86A62" w:rsidRDefault="009F721B" w:rsidP="000A46E8">
      <w:pPr>
        <w:spacing w:line="240" w:lineRule="auto"/>
        <w:contextualSpacing/>
      </w:pPr>
      <w:r>
        <w:t>Every 2nd Tuesday</w:t>
      </w:r>
    </w:p>
    <w:p w14:paraId="17A34861" w14:textId="77777777" w:rsidR="009D3F42" w:rsidRPr="00F86A62" w:rsidRDefault="009D3F42" w:rsidP="000A46E8">
      <w:pPr>
        <w:spacing w:line="240" w:lineRule="auto"/>
        <w:contextualSpacing/>
      </w:pPr>
      <w:r w:rsidRPr="00F86A62">
        <w:t>6:30 PM</w:t>
      </w:r>
    </w:p>
    <w:p w14:paraId="6E1C7CFD" w14:textId="77777777" w:rsidR="009D3F42" w:rsidRPr="00F86A62" w:rsidRDefault="009D3F42" w:rsidP="000A46E8">
      <w:pPr>
        <w:spacing w:line="240" w:lineRule="auto"/>
        <w:contextualSpacing/>
      </w:pPr>
      <w:r w:rsidRPr="00F86A62">
        <w:t>The Vinyl Spinners meet to listen to an assortment of albums and discuss music. Remember to bring your vinyl.</w:t>
      </w:r>
    </w:p>
    <w:p w14:paraId="55F3E840" w14:textId="77777777" w:rsidR="009D3F42" w:rsidRPr="00F86A62" w:rsidRDefault="009D3F42" w:rsidP="000A46E8">
      <w:pPr>
        <w:spacing w:line="240" w:lineRule="auto"/>
        <w:contextualSpacing/>
      </w:pPr>
    </w:p>
    <w:p w14:paraId="0921C049" w14:textId="77777777" w:rsidR="009D3F42" w:rsidRPr="00F86A62" w:rsidRDefault="009D3F42" w:rsidP="000A46E8">
      <w:pPr>
        <w:spacing w:line="240" w:lineRule="auto"/>
        <w:contextualSpacing/>
      </w:pPr>
      <w:r w:rsidRPr="00F86A62">
        <w:t>3rd Tuesday Book Club: Killers of the Flower Moon</w:t>
      </w:r>
    </w:p>
    <w:p w14:paraId="6EDA6C9C" w14:textId="77C038C8" w:rsidR="009D3F42" w:rsidRPr="00F86A62" w:rsidRDefault="009D3F42" w:rsidP="000A46E8">
      <w:pPr>
        <w:spacing w:line="240" w:lineRule="auto"/>
        <w:contextualSpacing/>
      </w:pPr>
      <w:r w:rsidRPr="00F86A62">
        <w:t xml:space="preserve">Every </w:t>
      </w:r>
      <w:r w:rsidR="00B429EF">
        <w:t>3rd</w:t>
      </w:r>
      <w:r w:rsidRPr="00F86A62">
        <w:t xml:space="preserve"> Tuesday</w:t>
      </w:r>
    </w:p>
    <w:p w14:paraId="4C859070" w14:textId="77777777" w:rsidR="009D3F42" w:rsidRPr="00F86A62" w:rsidRDefault="009D3F42" w:rsidP="000A46E8">
      <w:pPr>
        <w:spacing w:line="240" w:lineRule="auto"/>
        <w:contextualSpacing/>
      </w:pPr>
      <w:r w:rsidRPr="00F86A62">
        <w:t>6:30 PM</w:t>
      </w:r>
    </w:p>
    <w:p w14:paraId="79084EC4" w14:textId="631FADCC" w:rsidR="009D3F42" w:rsidRPr="00F86A62" w:rsidRDefault="009D3F42" w:rsidP="000A46E8">
      <w:pPr>
        <w:spacing w:line="240" w:lineRule="auto"/>
        <w:contextualSpacing/>
      </w:pPr>
      <w:r w:rsidRPr="00F86A62">
        <w:t>We always welcome new members. Call (615) 880-3951 for more information and the latest book titles.</w:t>
      </w:r>
    </w:p>
    <w:p w14:paraId="4EC2B435" w14:textId="6B55C82C" w:rsidR="009D3F42" w:rsidRPr="00F86A62" w:rsidRDefault="009F721B" w:rsidP="000A46E8">
      <w:pPr>
        <w:spacing w:line="240" w:lineRule="auto"/>
        <w:contextualSpacing/>
      </w:pPr>
      <w:r>
        <w:t>December 19:</w:t>
      </w:r>
      <w:r w:rsidR="009D3F42" w:rsidRPr="00F86A62">
        <w:t xml:space="preserve"> Lady Cop Makes Trouble by Amy Stewart</w:t>
      </w:r>
    </w:p>
    <w:p w14:paraId="1E882A99" w14:textId="29CD6554" w:rsidR="009D3F42" w:rsidRPr="00F86A62" w:rsidRDefault="009F721B" w:rsidP="000A46E8">
      <w:pPr>
        <w:spacing w:line="240" w:lineRule="auto"/>
        <w:contextualSpacing/>
      </w:pPr>
      <w:r>
        <w:t>January 16:</w:t>
      </w:r>
      <w:r w:rsidR="009D3F42" w:rsidRPr="00F86A62">
        <w:t xml:space="preserve"> The Glass Castle by Jeanette Walls</w:t>
      </w:r>
    </w:p>
    <w:p w14:paraId="68D70526" w14:textId="2F156710" w:rsidR="009D3F42" w:rsidRPr="00F86A62" w:rsidRDefault="009F721B" w:rsidP="000A46E8">
      <w:pPr>
        <w:spacing w:line="240" w:lineRule="auto"/>
        <w:contextualSpacing/>
      </w:pPr>
      <w:r>
        <w:t>February 20:</w:t>
      </w:r>
      <w:r w:rsidR="009D3F42" w:rsidRPr="00F86A62">
        <w:t xml:space="preserve"> Killers of the Flower Moon by David </w:t>
      </w:r>
      <w:proofErr w:type="spellStart"/>
      <w:r w:rsidR="009D3F42" w:rsidRPr="00F86A62">
        <w:t>Grann</w:t>
      </w:r>
      <w:proofErr w:type="spellEnd"/>
    </w:p>
    <w:p w14:paraId="1BED6D48" w14:textId="77777777" w:rsidR="009D3F42" w:rsidRPr="00F86A62" w:rsidRDefault="009D3F42" w:rsidP="000A46E8">
      <w:pPr>
        <w:spacing w:line="240" w:lineRule="auto"/>
        <w:contextualSpacing/>
      </w:pPr>
    </w:p>
    <w:p w14:paraId="7E861AE6" w14:textId="77777777" w:rsidR="009D3F42" w:rsidRPr="00F86A62" w:rsidRDefault="009D3F42" w:rsidP="000A46E8">
      <w:pPr>
        <w:spacing w:line="240" w:lineRule="auto"/>
        <w:contextualSpacing/>
      </w:pPr>
      <w:r w:rsidRPr="00F86A62">
        <w:t>Be Here For Bingo</w:t>
      </w:r>
    </w:p>
    <w:p w14:paraId="79C2EF26" w14:textId="39A3E0E3" w:rsidR="009D3F42" w:rsidRPr="00F86A62" w:rsidRDefault="009D3F42" w:rsidP="000A46E8">
      <w:pPr>
        <w:spacing w:line="240" w:lineRule="auto"/>
        <w:contextualSpacing/>
      </w:pPr>
      <w:r w:rsidRPr="00F86A62">
        <w:t xml:space="preserve">Every </w:t>
      </w:r>
      <w:r w:rsidR="0048319A">
        <w:t>4</w:t>
      </w:r>
      <w:r w:rsidRPr="00F86A62">
        <w:t>th W</w:t>
      </w:r>
      <w:r w:rsidR="0048319A">
        <w:t>ednesday</w:t>
      </w:r>
    </w:p>
    <w:p w14:paraId="465D7FE9" w14:textId="77777777" w:rsidR="009D3F42" w:rsidRPr="00F86A62" w:rsidRDefault="009D3F42" w:rsidP="000A46E8">
      <w:pPr>
        <w:spacing w:line="240" w:lineRule="auto"/>
        <w:contextualSpacing/>
      </w:pPr>
      <w:r w:rsidRPr="00F86A62">
        <w:t>2:00 PM</w:t>
      </w:r>
    </w:p>
    <w:p w14:paraId="0C00F845" w14:textId="77777777" w:rsidR="009D3F42" w:rsidRPr="00F86A62" w:rsidRDefault="009D3F42" w:rsidP="000A46E8">
      <w:pPr>
        <w:spacing w:line="240" w:lineRule="auto"/>
        <w:contextualSpacing/>
      </w:pPr>
      <w:r w:rsidRPr="00F86A62">
        <w:t>Enjoy a few rounds of Bingo for prizes, while meeting other community members. And bingo's what we play, O!</w:t>
      </w:r>
    </w:p>
    <w:p w14:paraId="1C4134C1" w14:textId="77777777" w:rsidR="009D3F42" w:rsidRPr="00F86A62" w:rsidRDefault="009D3F42" w:rsidP="000A46E8">
      <w:pPr>
        <w:spacing w:line="240" w:lineRule="auto"/>
        <w:contextualSpacing/>
      </w:pPr>
    </w:p>
    <w:p w14:paraId="0C9180BF" w14:textId="77777777" w:rsidR="009D3F42" w:rsidRPr="00F86A62" w:rsidRDefault="009D3F42" w:rsidP="000A46E8">
      <w:pPr>
        <w:spacing w:line="240" w:lineRule="auto"/>
        <w:contextualSpacing/>
      </w:pPr>
      <w:r w:rsidRPr="00F86A62">
        <w:t>Small World Yoga</w:t>
      </w:r>
    </w:p>
    <w:p w14:paraId="4504CE71" w14:textId="093EB2F7" w:rsidR="009D3F42" w:rsidRPr="00F86A62" w:rsidRDefault="0048319A" w:rsidP="000A46E8">
      <w:pPr>
        <w:spacing w:line="240" w:lineRule="auto"/>
        <w:contextualSpacing/>
      </w:pPr>
      <w:r>
        <w:t>Every Wednesday</w:t>
      </w:r>
    </w:p>
    <w:p w14:paraId="6470A196" w14:textId="77777777" w:rsidR="009D3F42" w:rsidRPr="00F86A62" w:rsidRDefault="009D3F42" w:rsidP="000A46E8">
      <w:pPr>
        <w:spacing w:line="240" w:lineRule="auto"/>
        <w:contextualSpacing/>
      </w:pPr>
      <w:r w:rsidRPr="00F86A62">
        <w:t>5:30 PM</w:t>
      </w:r>
    </w:p>
    <w:p w14:paraId="4FF3DDD8" w14:textId="77777777" w:rsidR="009D3F42" w:rsidRDefault="009D3F42" w:rsidP="000A46E8">
      <w:pPr>
        <w:spacing w:line="240" w:lineRule="auto"/>
        <w:contextualSpacing/>
      </w:pPr>
      <w:r w:rsidRPr="00F86A62">
        <w:t>Breathe and stretch with Small World Yoga in this beginner-friendly class. Borrow one of our mats or bring your own. All ages and abilities welcome.</w:t>
      </w:r>
    </w:p>
    <w:p w14:paraId="7E8F374E" w14:textId="77777777" w:rsidR="00B429EF" w:rsidRDefault="00B429EF" w:rsidP="00B429EF">
      <w:pPr>
        <w:spacing w:line="240" w:lineRule="auto"/>
        <w:contextualSpacing/>
      </w:pPr>
      <w:r>
        <w:lastRenderedPageBreak/>
        <w:t>Coffee and Classic Movies</w:t>
      </w:r>
    </w:p>
    <w:p w14:paraId="5749B6A0" w14:textId="77777777" w:rsidR="00B429EF" w:rsidRDefault="00B429EF" w:rsidP="00B429EF">
      <w:pPr>
        <w:spacing w:line="240" w:lineRule="auto"/>
        <w:contextualSpacing/>
      </w:pPr>
      <w:r>
        <w:t xml:space="preserve">Every 1st Thursday  </w:t>
      </w:r>
    </w:p>
    <w:p w14:paraId="35DA9D37" w14:textId="77777777" w:rsidR="00B429EF" w:rsidRDefault="00B429EF" w:rsidP="00B429EF">
      <w:pPr>
        <w:spacing w:line="240" w:lineRule="auto"/>
        <w:contextualSpacing/>
      </w:pPr>
      <w:r>
        <w:t>10:30 AM - 12:30 PM</w:t>
      </w:r>
    </w:p>
    <w:p w14:paraId="6529E5D2" w14:textId="77777777" w:rsidR="00B429EF" w:rsidRDefault="00B429EF" w:rsidP="00B429EF">
      <w:pPr>
        <w:spacing w:line="240" w:lineRule="auto"/>
        <w:contextualSpacing/>
      </w:pPr>
      <w:r>
        <w:t xml:space="preserve">Dec 7: Christmas in Connecticut (1945) </w:t>
      </w:r>
    </w:p>
    <w:p w14:paraId="7050E1B2" w14:textId="77777777" w:rsidR="00B429EF" w:rsidRDefault="00B429EF" w:rsidP="00B429EF">
      <w:pPr>
        <w:spacing w:line="240" w:lineRule="auto"/>
        <w:contextualSpacing/>
      </w:pPr>
      <w:r>
        <w:t xml:space="preserve">Jan 6: The Apartment (1960) </w:t>
      </w:r>
    </w:p>
    <w:p w14:paraId="542DCB83" w14:textId="42B28C61" w:rsidR="00B429EF" w:rsidRDefault="00B429EF" w:rsidP="00B429EF">
      <w:pPr>
        <w:spacing w:line="240" w:lineRule="auto"/>
        <w:contextualSpacing/>
      </w:pPr>
      <w:r>
        <w:t>Feb 1: From Here to Eternity (1953)</w:t>
      </w:r>
    </w:p>
    <w:p w14:paraId="2BFA1702" w14:textId="77777777" w:rsidR="00441F47" w:rsidRDefault="00441F47" w:rsidP="00B429EF">
      <w:pPr>
        <w:spacing w:line="240" w:lineRule="auto"/>
        <w:contextualSpacing/>
      </w:pPr>
    </w:p>
    <w:p w14:paraId="2079963F" w14:textId="77777777" w:rsidR="00441F47" w:rsidRDefault="00441F47" w:rsidP="00441F47">
      <w:pPr>
        <w:spacing w:line="240" w:lineRule="auto"/>
        <w:contextualSpacing/>
      </w:pPr>
      <w:r>
        <w:t>Not Your Average Movie Night</w:t>
      </w:r>
    </w:p>
    <w:p w14:paraId="7385C0C8" w14:textId="35FE482F" w:rsidR="00441F47" w:rsidRDefault="00441F47" w:rsidP="00441F47">
      <w:pPr>
        <w:spacing w:line="240" w:lineRule="auto"/>
        <w:contextualSpacing/>
      </w:pPr>
      <w:r>
        <w:t>Every 3</w:t>
      </w:r>
      <w:r w:rsidRPr="00441F47">
        <w:rPr>
          <w:vertAlign w:val="superscript"/>
        </w:rPr>
        <w:t>rd</w:t>
      </w:r>
      <w:r>
        <w:t xml:space="preserve"> Thursday </w:t>
      </w:r>
    </w:p>
    <w:p w14:paraId="6D41A6F3" w14:textId="77777777" w:rsidR="00441F47" w:rsidRDefault="00441F47" w:rsidP="00441F47">
      <w:pPr>
        <w:spacing w:line="240" w:lineRule="auto"/>
        <w:contextualSpacing/>
      </w:pPr>
      <w:r>
        <w:t>5:30 PM - 7:30 PM</w:t>
      </w:r>
    </w:p>
    <w:p w14:paraId="0AAEA082" w14:textId="77777777" w:rsidR="00441F47" w:rsidRDefault="00441F47" w:rsidP="00441F47">
      <w:pPr>
        <w:spacing w:line="240" w:lineRule="auto"/>
        <w:contextualSpacing/>
      </w:pPr>
      <w:r>
        <w:t>Dec 21: Dragnet (1987)</w:t>
      </w:r>
    </w:p>
    <w:p w14:paraId="685041D0" w14:textId="77777777" w:rsidR="00441F47" w:rsidRDefault="00441F47" w:rsidP="00441F47">
      <w:pPr>
        <w:spacing w:line="240" w:lineRule="auto"/>
        <w:contextualSpacing/>
      </w:pPr>
      <w:r>
        <w:t xml:space="preserve">Jan 18: Witness for the Prosecution (1957) </w:t>
      </w:r>
    </w:p>
    <w:p w14:paraId="16F207C5" w14:textId="69F9B74E" w:rsidR="00441F47" w:rsidRPr="00F86A62" w:rsidRDefault="00441F47" w:rsidP="00441F47">
      <w:pPr>
        <w:spacing w:line="240" w:lineRule="auto"/>
        <w:contextualSpacing/>
      </w:pPr>
      <w:r>
        <w:t>Feb 15: Clash of the Titans (1981)</w:t>
      </w:r>
    </w:p>
    <w:p w14:paraId="599285F4" w14:textId="77777777" w:rsidR="009D3F42" w:rsidRPr="009D3F42" w:rsidRDefault="009D3F42" w:rsidP="000A46E8">
      <w:pPr>
        <w:spacing w:line="240" w:lineRule="auto"/>
        <w:contextualSpacing/>
        <w:rPr>
          <w:b/>
        </w:rPr>
      </w:pPr>
    </w:p>
    <w:p w14:paraId="6529BD5A" w14:textId="77777777" w:rsidR="009D3F42" w:rsidRPr="00F86A62" w:rsidRDefault="009D3F42" w:rsidP="000A46E8">
      <w:pPr>
        <w:spacing w:line="240" w:lineRule="auto"/>
        <w:contextualSpacing/>
      </w:pPr>
      <w:r w:rsidRPr="00F86A62">
        <w:t>Board Game Blowout</w:t>
      </w:r>
    </w:p>
    <w:p w14:paraId="0D520C20" w14:textId="66F9250B" w:rsidR="009D3F42" w:rsidRPr="00F86A62" w:rsidRDefault="009D3F42" w:rsidP="000A46E8">
      <w:pPr>
        <w:spacing w:line="240" w:lineRule="auto"/>
        <w:contextualSpacing/>
      </w:pPr>
      <w:r w:rsidRPr="00F86A62">
        <w:t xml:space="preserve">Every </w:t>
      </w:r>
      <w:r w:rsidR="00B429EF">
        <w:t>1st</w:t>
      </w:r>
      <w:r w:rsidRPr="00F86A62">
        <w:t xml:space="preserve"> </w:t>
      </w:r>
      <w:r w:rsidR="0048319A">
        <w:t>Saturday</w:t>
      </w:r>
    </w:p>
    <w:p w14:paraId="1FA7E6B8" w14:textId="40DC8D10" w:rsidR="009D3F42" w:rsidRPr="00F86A62" w:rsidRDefault="009D3F42" w:rsidP="000A46E8">
      <w:pPr>
        <w:spacing w:line="240" w:lineRule="auto"/>
        <w:contextualSpacing/>
      </w:pPr>
      <w:r w:rsidRPr="00F86A62">
        <w:t>10:30 AM</w:t>
      </w:r>
      <w:r w:rsidR="00B429EF">
        <w:t xml:space="preserve"> – 12:30 PM</w:t>
      </w:r>
    </w:p>
    <w:p w14:paraId="074AD213" w14:textId="77777777" w:rsidR="009D3F42" w:rsidRPr="00F86A62" w:rsidRDefault="009D3F42" w:rsidP="000A46E8">
      <w:pPr>
        <w:spacing w:line="240" w:lineRule="auto"/>
        <w:contextualSpacing/>
      </w:pPr>
      <w:r w:rsidRPr="00F86A62">
        <w:t xml:space="preserve">Come to the library and enjoy playing various board games, including chess, checkers, and even Monopoly! All </w:t>
      </w:r>
      <w:proofErr w:type="gramStart"/>
      <w:r w:rsidRPr="00F86A62">
        <w:t>ages</w:t>
      </w:r>
      <w:proofErr w:type="gramEnd"/>
      <w:r w:rsidRPr="00F86A62">
        <w:t xml:space="preserve"> welcome.</w:t>
      </w:r>
    </w:p>
    <w:p w14:paraId="5C69E357" w14:textId="77777777" w:rsidR="009D3F42" w:rsidRPr="00F86A62" w:rsidRDefault="009D3F42" w:rsidP="000A46E8">
      <w:pPr>
        <w:spacing w:line="240" w:lineRule="auto"/>
        <w:contextualSpacing/>
      </w:pPr>
    </w:p>
    <w:p w14:paraId="65436289" w14:textId="77777777" w:rsidR="009D3F42" w:rsidRPr="00F86A62" w:rsidRDefault="009D3F42" w:rsidP="000A46E8">
      <w:pPr>
        <w:spacing w:line="240" w:lineRule="auto"/>
        <w:contextualSpacing/>
      </w:pPr>
      <w:r w:rsidRPr="00F86A62">
        <w:t xml:space="preserve">The </w:t>
      </w:r>
      <w:proofErr w:type="spellStart"/>
      <w:r w:rsidRPr="00F86A62">
        <w:t>Loopty</w:t>
      </w:r>
      <w:proofErr w:type="spellEnd"/>
      <w:r w:rsidRPr="00F86A62">
        <w:t xml:space="preserve"> </w:t>
      </w:r>
      <w:proofErr w:type="spellStart"/>
      <w:r w:rsidRPr="00F86A62">
        <w:t>Throughs</w:t>
      </w:r>
      <w:proofErr w:type="spellEnd"/>
    </w:p>
    <w:p w14:paraId="65280B1E" w14:textId="3991989E" w:rsidR="009D3F42" w:rsidRPr="00F86A62" w:rsidRDefault="009D3F42" w:rsidP="000A46E8">
      <w:pPr>
        <w:spacing w:line="240" w:lineRule="auto"/>
        <w:contextualSpacing/>
      </w:pPr>
      <w:r w:rsidRPr="00F86A62">
        <w:t xml:space="preserve">Every 3rd </w:t>
      </w:r>
      <w:r w:rsidR="0048319A">
        <w:t>Saturday</w:t>
      </w:r>
    </w:p>
    <w:p w14:paraId="4C3F6693" w14:textId="5409F485" w:rsidR="009D3F42" w:rsidRPr="00F86A62" w:rsidRDefault="009D3F42" w:rsidP="000A46E8">
      <w:pPr>
        <w:spacing w:line="240" w:lineRule="auto"/>
        <w:contextualSpacing/>
      </w:pPr>
      <w:r w:rsidRPr="00F86A62">
        <w:t>10:00 AM</w:t>
      </w:r>
      <w:r w:rsidR="00B429EF">
        <w:t xml:space="preserve"> – 12:00 PM</w:t>
      </w:r>
    </w:p>
    <w:p w14:paraId="374EE5BA" w14:textId="77777777" w:rsidR="009D3F42" w:rsidRPr="00F86A62" w:rsidRDefault="009D3F42" w:rsidP="000A46E8">
      <w:pPr>
        <w:spacing w:line="240" w:lineRule="auto"/>
        <w:contextualSpacing/>
      </w:pPr>
      <w:r w:rsidRPr="00F86A62">
        <w:t xml:space="preserve">Join other knitters, </w:t>
      </w:r>
      <w:proofErr w:type="spellStart"/>
      <w:r w:rsidRPr="00F86A62">
        <w:t>crocheters</w:t>
      </w:r>
      <w:proofErr w:type="spellEnd"/>
      <w:r w:rsidRPr="00F86A62">
        <w:t xml:space="preserve">, and </w:t>
      </w:r>
      <w:proofErr w:type="spellStart"/>
      <w:r w:rsidRPr="00F86A62">
        <w:t>needleworkers</w:t>
      </w:r>
      <w:proofErr w:type="spellEnd"/>
      <w:r w:rsidRPr="00F86A62">
        <w:t xml:space="preserve"> for a time of fun as well as learning, while working on your own project. Remember to bring your supplies.</w:t>
      </w:r>
    </w:p>
    <w:p w14:paraId="68CFDF9E" w14:textId="77777777" w:rsidR="009D3F42" w:rsidRPr="00F86A62" w:rsidRDefault="009D3F42" w:rsidP="000A46E8">
      <w:pPr>
        <w:spacing w:line="240" w:lineRule="auto"/>
        <w:contextualSpacing/>
      </w:pPr>
    </w:p>
    <w:p w14:paraId="09C2A271" w14:textId="77777777" w:rsidR="009D3F42" w:rsidRPr="00F86A62" w:rsidRDefault="009D3F42" w:rsidP="000A46E8">
      <w:pPr>
        <w:spacing w:line="240" w:lineRule="auto"/>
        <w:contextualSpacing/>
      </w:pPr>
      <w:r w:rsidRPr="00F86A62">
        <w:t>Hermitage House of Cards</w:t>
      </w:r>
    </w:p>
    <w:p w14:paraId="0ADE8E10" w14:textId="0F629654" w:rsidR="009D3F42" w:rsidRPr="00F86A62" w:rsidRDefault="009D3F42" w:rsidP="000A46E8">
      <w:pPr>
        <w:spacing w:line="240" w:lineRule="auto"/>
        <w:contextualSpacing/>
      </w:pPr>
      <w:r w:rsidRPr="00F86A62">
        <w:t xml:space="preserve">Every </w:t>
      </w:r>
      <w:r w:rsidR="00B429EF">
        <w:t>4th</w:t>
      </w:r>
      <w:r w:rsidRPr="00F86A62">
        <w:t xml:space="preserve"> </w:t>
      </w:r>
      <w:r w:rsidR="0048319A">
        <w:t>Saturday</w:t>
      </w:r>
    </w:p>
    <w:p w14:paraId="16FCBA75" w14:textId="30F423BD" w:rsidR="009D3F42" w:rsidRPr="00F86A62" w:rsidRDefault="009D3F42" w:rsidP="000A46E8">
      <w:pPr>
        <w:spacing w:line="240" w:lineRule="auto"/>
        <w:contextualSpacing/>
      </w:pPr>
      <w:r w:rsidRPr="00F86A62">
        <w:t>10:30 AM</w:t>
      </w:r>
      <w:r w:rsidR="00471520">
        <w:t xml:space="preserve"> – 12:30 PM</w:t>
      </w:r>
    </w:p>
    <w:p w14:paraId="7889C848" w14:textId="77777777" w:rsidR="009D3F42" w:rsidRPr="00F86A62" w:rsidRDefault="009D3F42" w:rsidP="000A46E8">
      <w:pPr>
        <w:spacing w:line="240" w:lineRule="auto"/>
        <w:contextualSpacing/>
      </w:pPr>
      <w:r w:rsidRPr="00F86A62">
        <w:t>Like to play cards? Want to learn new card games? Join this fun group of card game enthusiasts for various friendly card games.</w:t>
      </w:r>
    </w:p>
    <w:p w14:paraId="58D571AF" w14:textId="77777777" w:rsidR="009D3F42" w:rsidRPr="00F86A62" w:rsidRDefault="009D3F42" w:rsidP="000A46E8">
      <w:pPr>
        <w:spacing w:line="240" w:lineRule="auto"/>
        <w:contextualSpacing/>
      </w:pPr>
    </w:p>
    <w:p w14:paraId="0F772669" w14:textId="77777777" w:rsidR="009D3F42" w:rsidRPr="00F86A62" w:rsidRDefault="009D3F42" w:rsidP="000A46E8">
      <w:pPr>
        <w:spacing w:line="240" w:lineRule="auto"/>
        <w:contextualSpacing/>
      </w:pPr>
      <w:r w:rsidRPr="00F86A62">
        <w:t>Vision Board Party</w:t>
      </w:r>
    </w:p>
    <w:p w14:paraId="690949D5" w14:textId="77777777" w:rsidR="009D3F42" w:rsidRPr="00F86A62" w:rsidRDefault="009D3F42" w:rsidP="000A46E8">
      <w:pPr>
        <w:spacing w:line="240" w:lineRule="auto"/>
        <w:contextualSpacing/>
      </w:pPr>
      <w:r w:rsidRPr="00F86A62">
        <w:t>Sunday, Jan 7</w:t>
      </w:r>
    </w:p>
    <w:p w14:paraId="2462595B" w14:textId="77777777" w:rsidR="009D3F42" w:rsidRPr="00F86A62" w:rsidRDefault="009D3F42" w:rsidP="000A46E8">
      <w:pPr>
        <w:spacing w:line="240" w:lineRule="auto"/>
        <w:contextualSpacing/>
      </w:pPr>
      <w:r w:rsidRPr="00F86A62">
        <w:t>2:00 PM</w:t>
      </w:r>
    </w:p>
    <w:p w14:paraId="6C0ABDE4" w14:textId="77777777" w:rsidR="009D3F42" w:rsidRPr="00F86A62" w:rsidRDefault="009D3F42" w:rsidP="000A46E8">
      <w:pPr>
        <w:spacing w:line="240" w:lineRule="auto"/>
        <w:contextualSpacing/>
      </w:pPr>
      <w:r w:rsidRPr="00F86A62">
        <w:t>Vision boards are powerful visualization tools that can help you attract the people and things into your life—</w:t>
      </w:r>
      <w:proofErr w:type="gramStart"/>
      <w:r w:rsidRPr="00F86A62">
        <w:t>that</w:t>
      </w:r>
      <w:proofErr w:type="gramEnd"/>
      <w:r w:rsidRPr="00F86A62">
        <w:t xml:space="preserve"> YOU want! Use recycled magazines while having fun mapping out your future, remain true to yourself, and define your goals with a vision board!</w:t>
      </w:r>
    </w:p>
    <w:p w14:paraId="07D2C1EC" w14:textId="77777777" w:rsidR="009D3F42" w:rsidRPr="00F86A62" w:rsidRDefault="009D3F42" w:rsidP="000A46E8">
      <w:pPr>
        <w:spacing w:line="240" w:lineRule="auto"/>
        <w:contextualSpacing/>
      </w:pPr>
    </w:p>
    <w:p w14:paraId="3535D768" w14:textId="77777777" w:rsidR="00471520" w:rsidRPr="00F86A62" w:rsidRDefault="00471520" w:rsidP="00471520">
      <w:pPr>
        <w:spacing w:line="240" w:lineRule="auto"/>
        <w:contextualSpacing/>
      </w:pPr>
      <w:r w:rsidRPr="00F86A62">
        <w:t>Coupon Swap</w:t>
      </w:r>
    </w:p>
    <w:p w14:paraId="6D958440" w14:textId="77777777" w:rsidR="00471520" w:rsidRPr="00F86A62" w:rsidRDefault="00471520" w:rsidP="00471520">
      <w:pPr>
        <w:spacing w:line="240" w:lineRule="auto"/>
        <w:contextualSpacing/>
      </w:pPr>
      <w:r w:rsidRPr="00F86A62">
        <w:t>Every day in January</w:t>
      </w:r>
    </w:p>
    <w:p w14:paraId="1BFF726E" w14:textId="77777777" w:rsidR="00471520" w:rsidRPr="00F86A62" w:rsidRDefault="00471520" w:rsidP="00471520">
      <w:pPr>
        <w:spacing w:line="240" w:lineRule="auto"/>
        <w:contextualSpacing/>
      </w:pPr>
      <w:r w:rsidRPr="00F86A62">
        <w:t>For Hunger Awareness Month, we are holding a coup</w:t>
      </w:r>
      <w:r>
        <w:t xml:space="preserve">on swap. </w:t>
      </w:r>
      <w:proofErr w:type="gramStart"/>
      <w:r>
        <w:t>Bring some</w:t>
      </w:r>
      <w:proofErr w:type="gramEnd"/>
      <w:r>
        <w:t xml:space="preserve">, </w:t>
      </w:r>
      <w:proofErr w:type="gramStart"/>
      <w:r>
        <w:t>take some</w:t>
      </w:r>
      <w:proofErr w:type="gramEnd"/>
      <w:r>
        <w:t>.</w:t>
      </w:r>
    </w:p>
    <w:p w14:paraId="31D59E15" w14:textId="77777777" w:rsidR="00471520" w:rsidRPr="00F86A62" w:rsidRDefault="00471520" w:rsidP="00471520">
      <w:pPr>
        <w:spacing w:line="240" w:lineRule="auto"/>
        <w:contextualSpacing/>
      </w:pPr>
    </w:p>
    <w:p w14:paraId="6B1E6757" w14:textId="77777777" w:rsidR="00471520" w:rsidRPr="00F86A62" w:rsidRDefault="00471520" w:rsidP="00471520">
      <w:pPr>
        <w:spacing w:line="240" w:lineRule="auto"/>
        <w:contextualSpacing/>
      </w:pPr>
      <w:r w:rsidRPr="00F86A62">
        <w:t>Recipe Contest</w:t>
      </w:r>
    </w:p>
    <w:p w14:paraId="086F5B09" w14:textId="77777777" w:rsidR="00471520" w:rsidRPr="00F86A62" w:rsidRDefault="00471520" w:rsidP="00471520">
      <w:pPr>
        <w:spacing w:line="240" w:lineRule="auto"/>
        <w:contextualSpacing/>
      </w:pPr>
      <w:r w:rsidRPr="00F86A62">
        <w:t>Every day in January</w:t>
      </w:r>
    </w:p>
    <w:p w14:paraId="3304276F" w14:textId="77777777" w:rsidR="00471520" w:rsidRDefault="00471520" w:rsidP="00471520">
      <w:pPr>
        <w:spacing w:line="240" w:lineRule="auto"/>
        <w:contextualSpacing/>
      </w:pPr>
      <w:r w:rsidRPr="00F86A62">
        <w:t>Bring in your favorite recipes, and at the end of the month, voters will choose their favorites. The library will then create a pamphlet filled with the winning recipes.</w:t>
      </w:r>
    </w:p>
    <w:p w14:paraId="4169ABE2" w14:textId="77777777" w:rsidR="00471520" w:rsidRPr="00F86A62" w:rsidRDefault="00471520" w:rsidP="00471520">
      <w:pPr>
        <w:spacing w:line="240" w:lineRule="auto"/>
        <w:contextualSpacing/>
      </w:pPr>
    </w:p>
    <w:p w14:paraId="3B663D7F" w14:textId="77777777" w:rsidR="009D3F42" w:rsidRPr="00F86A62" w:rsidRDefault="009D3F42" w:rsidP="000A46E8">
      <w:pPr>
        <w:spacing w:line="240" w:lineRule="auto"/>
        <w:contextualSpacing/>
      </w:pPr>
      <w:r w:rsidRPr="00F86A62">
        <w:lastRenderedPageBreak/>
        <w:t xml:space="preserve">El </w:t>
      </w:r>
      <w:proofErr w:type="spellStart"/>
      <w:r w:rsidRPr="00F86A62">
        <w:t>Anatsui</w:t>
      </w:r>
      <w:proofErr w:type="spellEnd"/>
      <w:r w:rsidRPr="00F86A62">
        <w:t>: From Trash to Treasure with Turnip Green</w:t>
      </w:r>
    </w:p>
    <w:p w14:paraId="5C5204E8" w14:textId="77777777" w:rsidR="009D3F42" w:rsidRPr="00F86A62" w:rsidRDefault="009D3F42" w:rsidP="000A46E8">
      <w:pPr>
        <w:spacing w:line="240" w:lineRule="auto"/>
        <w:contextualSpacing/>
      </w:pPr>
      <w:r w:rsidRPr="00F86A62">
        <w:t>Saturday, Feb 3</w:t>
      </w:r>
    </w:p>
    <w:p w14:paraId="519314F8" w14:textId="77777777" w:rsidR="009D3F42" w:rsidRPr="00F86A62" w:rsidRDefault="009D3F42" w:rsidP="000A46E8">
      <w:pPr>
        <w:spacing w:line="240" w:lineRule="auto"/>
        <w:contextualSpacing/>
      </w:pPr>
      <w:r w:rsidRPr="00F86A62">
        <w:t>2:00 PM</w:t>
      </w:r>
    </w:p>
    <w:p w14:paraId="12983C06" w14:textId="77777777" w:rsidR="009D3F42" w:rsidRPr="00F86A62" w:rsidRDefault="009D3F42" w:rsidP="000A46E8">
      <w:pPr>
        <w:spacing w:line="240" w:lineRule="auto"/>
        <w:contextualSpacing/>
      </w:pPr>
      <w:r w:rsidRPr="00F86A62">
        <w:t xml:space="preserve">Contemporary artist El </w:t>
      </w:r>
      <w:proofErr w:type="spellStart"/>
      <w:r w:rsidRPr="00F86A62">
        <w:t>Anatsui</w:t>
      </w:r>
      <w:proofErr w:type="spellEnd"/>
      <w:r w:rsidRPr="00F86A62">
        <w:t xml:space="preserve"> is inspired by "huge piles of detritus from consumption," like bottle tops and tin cans, seen in West Africa due to limited recycling technology. Explore his work, then use materials diverted from American landfills to make your own artwork.</w:t>
      </w:r>
    </w:p>
    <w:p w14:paraId="7543620E" w14:textId="77777777" w:rsidR="009D3F42" w:rsidRPr="00F86A62" w:rsidRDefault="009D3F42" w:rsidP="000A46E8">
      <w:pPr>
        <w:spacing w:line="240" w:lineRule="auto"/>
        <w:contextualSpacing/>
      </w:pPr>
    </w:p>
    <w:p w14:paraId="3515B5E9" w14:textId="77777777" w:rsidR="009D3F42" w:rsidRPr="00F86A62" w:rsidRDefault="009D3F42" w:rsidP="000A46E8">
      <w:pPr>
        <w:spacing w:line="240" w:lineRule="auto"/>
        <w:contextualSpacing/>
      </w:pPr>
      <w:r w:rsidRPr="00F86A62">
        <w:t>INGLEWOOD</w:t>
      </w:r>
    </w:p>
    <w:p w14:paraId="1CF08B2E" w14:textId="77777777" w:rsidR="009D3F42" w:rsidRPr="00F86A62" w:rsidRDefault="009D3F42" w:rsidP="000A46E8">
      <w:pPr>
        <w:spacing w:line="240" w:lineRule="auto"/>
        <w:contextualSpacing/>
      </w:pPr>
    </w:p>
    <w:p w14:paraId="53182DE4" w14:textId="77777777" w:rsidR="009D3F42" w:rsidRPr="00F86A62" w:rsidRDefault="009D3F42" w:rsidP="000A46E8">
      <w:pPr>
        <w:spacing w:line="240" w:lineRule="auto"/>
        <w:contextualSpacing/>
      </w:pPr>
      <w:r w:rsidRPr="00F86A62">
        <w:t>CHILDREN</w:t>
      </w:r>
    </w:p>
    <w:p w14:paraId="61A556EC" w14:textId="77777777" w:rsidR="009D3F42" w:rsidRPr="00F86A62" w:rsidRDefault="009D3F42" w:rsidP="000A46E8">
      <w:pPr>
        <w:spacing w:line="240" w:lineRule="auto"/>
        <w:contextualSpacing/>
      </w:pPr>
    </w:p>
    <w:p w14:paraId="155B4D24" w14:textId="77777777" w:rsidR="00F35FDC" w:rsidRDefault="00F35FDC" w:rsidP="000A46E8">
      <w:pPr>
        <w:spacing w:line="240" w:lineRule="auto"/>
        <w:contextualSpacing/>
      </w:pPr>
      <w:r w:rsidRPr="003B4AAF">
        <w:rPr>
          <w:b/>
        </w:rPr>
        <w:t>Mr. and Mrs. Santa Claus Visit the Library</w:t>
      </w:r>
      <w:r w:rsidRPr="003B4AAF">
        <w:rPr>
          <w:b/>
        </w:rPr>
        <w:cr/>
      </w:r>
      <w:r>
        <w:t>Saturday, Dec 9</w:t>
      </w:r>
      <w:r>
        <w:cr/>
        <w:t>10:30 AM</w:t>
      </w:r>
      <w:r>
        <w:cr/>
        <w:t xml:space="preserve">Santa and Mrs. Claus invite you to come to the library to hear a story, share your last-minute wishes, and enjoy a surprise.  </w:t>
      </w:r>
      <w:proofErr w:type="gramStart"/>
      <w:r>
        <w:t>For ages 0-10.</w:t>
      </w:r>
      <w:proofErr w:type="gramEnd"/>
      <w:r>
        <w:cr/>
      </w:r>
    </w:p>
    <w:p w14:paraId="6DE396D6" w14:textId="617C948F" w:rsidR="00F35FDC" w:rsidRDefault="00F35FDC" w:rsidP="000A46E8">
      <w:pPr>
        <w:spacing w:line="240" w:lineRule="auto"/>
        <w:contextualSpacing/>
      </w:pPr>
      <w:r w:rsidRPr="003B4AAF">
        <w:rPr>
          <w:b/>
        </w:rPr>
        <w:t xml:space="preserve"> Decorate a Holiday Cookie</w:t>
      </w:r>
      <w:r w:rsidRPr="003B4AAF">
        <w:rPr>
          <w:b/>
        </w:rPr>
        <w:cr/>
      </w:r>
      <w:r>
        <w:t>Saturday, Dec 23</w:t>
      </w:r>
      <w:r>
        <w:cr/>
        <w:t>10:30 AM</w:t>
      </w:r>
      <w:r>
        <w:cr/>
        <w:t>Cookie decorating is a fun holiday activity.  Sugar cookies will be provided to decorate with colored icing and assorted sprinkles and candies. For ages 6-12, but all ages are welcome. Registration is required. Please call (615) 862-5827 or stop by to register.</w:t>
      </w:r>
      <w:r>
        <w:cr/>
      </w:r>
    </w:p>
    <w:p w14:paraId="1F04866F" w14:textId="6AAB18BF" w:rsidR="009D3F42" w:rsidRPr="00F86A62" w:rsidRDefault="009D3F42" w:rsidP="000A46E8">
      <w:pPr>
        <w:spacing w:line="240" w:lineRule="auto"/>
        <w:contextualSpacing/>
      </w:pPr>
      <w:r w:rsidRPr="00F86A62">
        <w:t xml:space="preserve">Hunger Awareness Story Time: </w:t>
      </w:r>
      <w:proofErr w:type="spellStart"/>
      <w:r w:rsidRPr="00F86A62">
        <w:t>Maddi's</w:t>
      </w:r>
      <w:proofErr w:type="spellEnd"/>
      <w:r w:rsidRPr="00F86A62">
        <w:t xml:space="preserve"> Fridge</w:t>
      </w:r>
    </w:p>
    <w:p w14:paraId="0BA61CFB" w14:textId="77777777" w:rsidR="009D3F42" w:rsidRPr="00F86A62" w:rsidRDefault="009D3F42" w:rsidP="000A46E8">
      <w:pPr>
        <w:spacing w:line="240" w:lineRule="auto"/>
        <w:contextualSpacing/>
      </w:pPr>
      <w:r w:rsidRPr="00F86A62">
        <w:t>Wednesday, Jan 24</w:t>
      </w:r>
    </w:p>
    <w:p w14:paraId="7EB275B0" w14:textId="77777777" w:rsidR="009D3F42" w:rsidRPr="00F86A62" w:rsidRDefault="009D3F42" w:rsidP="000A46E8">
      <w:pPr>
        <w:spacing w:line="240" w:lineRule="auto"/>
        <w:contextualSpacing/>
      </w:pPr>
      <w:r w:rsidRPr="00F86A62">
        <w:t>10:30 AM</w:t>
      </w:r>
    </w:p>
    <w:p w14:paraId="1F59DD19" w14:textId="77777777" w:rsidR="009D3F42" w:rsidRPr="00F86A62" w:rsidRDefault="009D3F42" w:rsidP="000A46E8">
      <w:pPr>
        <w:spacing w:line="240" w:lineRule="auto"/>
        <w:contextualSpacing/>
      </w:pPr>
      <w:r w:rsidRPr="00F86A62">
        <w:t xml:space="preserve">Did you know January is Hunger Awareness Month at the Library? Join us for a story time and craft based on </w:t>
      </w:r>
      <w:proofErr w:type="spellStart"/>
      <w:r w:rsidRPr="00F86A62">
        <w:t>Maddi's</w:t>
      </w:r>
      <w:proofErr w:type="spellEnd"/>
      <w:r w:rsidRPr="00F86A62">
        <w:t xml:space="preserve"> Fridge by Louis Brandt, the story of two best friends who go to the same school, play at the same park, and live in the same neighborhood - but who have one really big difference: Sofia has a refrigerator full of food; </w:t>
      </w:r>
      <w:proofErr w:type="spellStart"/>
      <w:r w:rsidRPr="00F86A62">
        <w:t>Maddi</w:t>
      </w:r>
      <w:proofErr w:type="spellEnd"/>
      <w:r w:rsidRPr="00F86A62">
        <w:t xml:space="preserve"> doesn't. </w:t>
      </w:r>
      <w:proofErr w:type="gramStart"/>
      <w:r w:rsidRPr="00F86A62">
        <w:t>For ages 2-5.</w:t>
      </w:r>
      <w:proofErr w:type="gramEnd"/>
    </w:p>
    <w:p w14:paraId="5583BACF" w14:textId="77777777" w:rsidR="009D3F42" w:rsidRPr="00F86A62" w:rsidRDefault="009D3F42" w:rsidP="000A46E8">
      <w:pPr>
        <w:spacing w:line="240" w:lineRule="auto"/>
        <w:contextualSpacing/>
      </w:pPr>
    </w:p>
    <w:p w14:paraId="39A26FEA" w14:textId="77777777" w:rsidR="009D3F42" w:rsidRPr="00F86A62" w:rsidRDefault="009D3F42" w:rsidP="000A46E8">
      <w:pPr>
        <w:spacing w:line="240" w:lineRule="auto"/>
        <w:contextualSpacing/>
      </w:pPr>
      <w:r w:rsidRPr="00F86A62">
        <w:t>The Wash Tub Bass: From Nothing to Something</w:t>
      </w:r>
    </w:p>
    <w:p w14:paraId="27AC403F" w14:textId="77777777" w:rsidR="009D3F42" w:rsidRPr="00F86A62" w:rsidRDefault="009D3F42" w:rsidP="000A46E8">
      <w:pPr>
        <w:spacing w:line="240" w:lineRule="auto"/>
        <w:contextualSpacing/>
      </w:pPr>
      <w:r w:rsidRPr="00F86A62">
        <w:t>Saturday, Feb 3</w:t>
      </w:r>
    </w:p>
    <w:p w14:paraId="16297B5E" w14:textId="77777777" w:rsidR="009D3F42" w:rsidRPr="00F86A62" w:rsidRDefault="009D3F42" w:rsidP="000A46E8">
      <w:pPr>
        <w:spacing w:line="240" w:lineRule="auto"/>
        <w:contextualSpacing/>
      </w:pPr>
      <w:r w:rsidRPr="00F86A62">
        <w:t>2:00 PM</w:t>
      </w:r>
    </w:p>
    <w:p w14:paraId="506E8DC1" w14:textId="77777777" w:rsidR="009D3F42" w:rsidRPr="00F86A62" w:rsidRDefault="009D3F42" w:rsidP="000A46E8">
      <w:pPr>
        <w:spacing w:line="240" w:lineRule="auto"/>
        <w:contextualSpacing/>
      </w:pPr>
      <w:r w:rsidRPr="00F86A62">
        <w:t xml:space="preserve">Explore the history of the Wash Tub Bass. When Africans arrived in America, they used everyday items to replicate this instrument, which was originally made in Africa. Presented by the National Museum of African American Music. </w:t>
      </w:r>
      <w:proofErr w:type="gramStart"/>
      <w:r w:rsidRPr="00F86A62">
        <w:t>For ages 6-12.</w:t>
      </w:r>
      <w:proofErr w:type="gramEnd"/>
    </w:p>
    <w:p w14:paraId="3C40FF54" w14:textId="77777777" w:rsidR="009D3F42" w:rsidRPr="00F86A62" w:rsidRDefault="009D3F42" w:rsidP="000A46E8">
      <w:pPr>
        <w:spacing w:line="240" w:lineRule="auto"/>
        <w:contextualSpacing/>
      </w:pPr>
    </w:p>
    <w:p w14:paraId="249007AB" w14:textId="77777777" w:rsidR="009D3F42" w:rsidRPr="00F86A62" w:rsidRDefault="009D3F42" w:rsidP="000A46E8">
      <w:pPr>
        <w:spacing w:line="240" w:lineRule="auto"/>
        <w:contextualSpacing/>
      </w:pPr>
      <w:proofErr w:type="spellStart"/>
      <w:r w:rsidRPr="00F86A62">
        <w:t>Mufaro's</w:t>
      </w:r>
      <w:proofErr w:type="spellEnd"/>
      <w:r w:rsidRPr="00F86A62">
        <w:t xml:space="preserve"> Beautiful Daughter: An African Tale, with Michael </w:t>
      </w:r>
      <w:proofErr w:type="spellStart"/>
      <w:r w:rsidRPr="00F86A62">
        <w:t>Mclendon</w:t>
      </w:r>
      <w:proofErr w:type="spellEnd"/>
    </w:p>
    <w:p w14:paraId="4482EFE8" w14:textId="77777777" w:rsidR="009D3F42" w:rsidRPr="00F86A62" w:rsidRDefault="009D3F42" w:rsidP="000A46E8">
      <w:pPr>
        <w:spacing w:line="240" w:lineRule="auto"/>
        <w:contextualSpacing/>
      </w:pPr>
      <w:r w:rsidRPr="00F86A62">
        <w:t>Saturday, Feb 10</w:t>
      </w:r>
    </w:p>
    <w:p w14:paraId="6E3A6761" w14:textId="77777777" w:rsidR="009D3F42" w:rsidRPr="00F86A62" w:rsidRDefault="009D3F42" w:rsidP="000A46E8">
      <w:pPr>
        <w:spacing w:line="240" w:lineRule="auto"/>
        <w:contextualSpacing/>
      </w:pPr>
      <w:r w:rsidRPr="00F86A62">
        <w:t>10:30 AM</w:t>
      </w:r>
    </w:p>
    <w:p w14:paraId="519CD4BF" w14:textId="77777777" w:rsidR="009D3F42" w:rsidRPr="00F86A62" w:rsidRDefault="009D3F42" w:rsidP="000A46E8">
      <w:pPr>
        <w:spacing w:line="240" w:lineRule="auto"/>
        <w:contextualSpacing/>
      </w:pPr>
      <w:r w:rsidRPr="00F86A62">
        <w:t xml:space="preserve">Hear the story of spiteful </w:t>
      </w:r>
      <w:proofErr w:type="spellStart"/>
      <w:r w:rsidRPr="00F86A62">
        <w:t>Manyara</w:t>
      </w:r>
      <w:proofErr w:type="spellEnd"/>
      <w:r w:rsidRPr="00F86A62">
        <w:t xml:space="preserve"> and considerate </w:t>
      </w:r>
      <w:proofErr w:type="spellStart"/>
      <w:r w:rsidRPr="00F86A62">
        <w:t>Nyasha</w:t>
      </w:r>
      <w:proofErr w:type="spellEnd"/>
      <w:r w:rsidRPr="00F86A62">
        <w:t xml:space="preserve"> as a professional storyteller performs this African tale that evokes the Cinderella story we all know and love. </w:t>
      </w:r>
      <w:proofErr w:type="gramStart"/>
      <w:r w:rsidRPr="00F86A62">
        <w:t>For ages 6-10.</w:t>
      </w:r>
      <w:proofErr w:type="gramEnd"/>
    </w:p>
    <w:p w14:paraId="089A7B6E" w14:textId="77777777" w:rsidR="009D3F42" w:rsidRPr="00F86A62" w:rsidRDefault="009D3F42" w:rsidP="000A46E8">
      <w:pPr>
        <w:spacing w:line="240" w:lineRule="auto"/>
        <w:contextualSpacing/>
      </w:pPr>
    </w:p>
    <w:p w14:paraId="297DEED9" w14:textId="77777777" w:rsidR="009D3F42" w:rsidRPr="00F86A62" w:rsidRDefault="009D3F42" w:rsidP="000A46E8">
      <w:pPr>
        <w:spacing w:line="240" w:lineRule="auto"/>
        <w:contextualSpacing/>
      </w:pPr>
      <w:r w:rsidRPr="00F86A62">
        <w:t xml:space="preserve">Puppet Truck presents: </w:t>
      </w:r>
      <w:proofErr w:type="spellStart"/>
      <w:r w:rsidRPr="00F86A62">
        <w:t>Anansi</w:t>
      </w:r>
      <w:proofErr w:type="spellEnd"/>
      <w:r w:rsidRPr="00F86A62">
        <w:t xml:space="preserve"> the Spider</w:t>
      </w:r>
    </w:p>
    <w:p w14:paraId="5F40C409" w14:textId="77777777" w:rsidR="009D3F42" w:rsidRPr="00F86A62" w:rsidRDefault="009D3F42" w:rsidP="000A46E8">
      <w:pPr>
        <w:spacing w:line="240" w:lineRule="auto"/>
        <w:contextualSpacing/>
      </w:pPr>
      <w:r w:rsidRPr="00F86A62">
        <w:t>Saturday, Feb 17</w:t>
      </w:r>
    </w:p>
    <w:p w14:paraId="52AD78DE" w14:textId="77777777" w:rsidR="009D3F42" w:rsidRPr="00F86A62" w:rsidRDefault="009D3F42" w:rsidP="000A46E8">
      <w:pPr>
        <w:spacing w:line="240" w:lineRule="auto"/>
        <w:contextualSpacing/>
      </w:pPr>
      <w:r w:rsidRPr="00F86A62">
        <w:t>10:30 AM</w:t>
      </w:r>
    </w:p>
    <w:p w14:paraId="6402B031" w14:textId="77777777" w:rsidR="009D3F42" w:rsidRPr="00F86A62" w:rsidRDefault="009D3F42" w:rsidP="000A46E8">
      <w:pPr>
        <w:spacing w:line="240" w:lineRule="auto"/>
        <w:contextualSpacing/>
      </w:pPr>
      <w:r w:rsidRPr="00F86A62">
        <w:lastRenderedPageBreak/>
        <w:t xml:space="preserve">This colorful marionette and hand-and-rod puppet play is based on African tales of a tricky spider who uses his cleverness to achieve his wishes. The Wood and Strings Puppet Company created the show's beautiful marionettes especially for the Library, while our very own Wishing Chair Productions created the hand-and-rod puppets and all other aspects of the show. </w:t>
      </w:r>
      <w:proofErr w:type="gramStart"/>
      <w:r w:rsidRPr="00F86A62">
        <w:t>For ages 2-10, but all are welcome.</w:t>
      </w:r>
      <w:proofErr w:type="gramEnd"/>
    </w:p>
    <w:p w14:paraId="562E35F2" w14:textId="77777777" w:rsidR="009D3F42" w:rsidRPr="00F86A62" w:rsidRDefault="009D3F42" w:rsidP="000A46E8">
      <w:pPr>
        <w:spacing w:line="240" w:lineRule="auto"/>
        <w:contextualSpacing/>
      </w:pPr>
    </w:p>
    <w:p w14:paraId="45D85F34" w14:textId="77777777" w:rsidR="009D3F42" w:rsidRPr="00F86A62" w:rsidRDefault="009D3F42" w:rsidP="000A46E8">
      <w:pPr>
        <w:spacing w:line="240" w:lineRule="auto"/>
        <w:contextualSpacing/>
      </w:pPr>
      <w:r w:rsidRPr="00F86A62">
        <w:t>TEENS</w:t>
      </w:r>
    </w:p>
    <w:p w14:paraId="18C92303" w14:textId="77777777" w:rsidR="009D3F42" w:rsidRPr="00F86A62" w:rsidRDefault="009D3F42" w:rsidP="000A46E8">
      <w:pPr>
        <w:spacing w:line="240" w:lineRule="auto"/>
        <w:contextualSpacing/>
      </w:pPr>
    </w:p>
    <w:p w14:paraId="7750EAC0" w14:textId="77777777" w:rsidR="009D3F42" w:rsidRPr="00F86A62" w:rsidRDefault="009D3F42" w:rsidP="000A46E8">
      <w:pPr>
        <w:spacing w:line="240" w:lineRule="auto"/>
        <w:contextualSpacing/>
      </w:pPr>
      <w:r w:rsidRPr="00F86A62">
        <w:t>DIY Closet Fresheners</w:t>
      </w:r>
    </w:p>
    <w:p w14:paraId="764ABE95" w14:textId="77777777" w:rsidR="009D3F42" w:rsidRPr="00F86A62" w:rsidRDefault="009D3F42" w:rsidP="000A46E8">
      <w:pPr>
        <w:spacing w:line="240" w:lineRule="auto"/>
        <w:contextualSpacing/>
      </w:pPr>
      <w:r w:rsidRPr="00F86A62">
        <w:t>Saturday, Feb 17</w:t>
      </w:r>
    </w:p>
    <w:p w14:paraId="2C7E5DA1" w14:textId="77777777" w:rsidR="009D3F42" w:rsidRPr="00F86A62" w:rsidRDefault="009D3F42" w:rsidP="000A46E8">
      <w:pPr>
        <w:spacing w:line="240" w:lineRule="auto"/>
        <w:contextualSpacing/>
      </w:pPr>
      <w:r w:rsidRPr="00F86A62">
        <w:t>2:00 PM</w:t>
      </w:r>
    </w:p>
    <w:p w14:paraId="06DABAF0" w14:textId="77777777" w:rsidR="009D3F42" w:rsidRPr="00F86A62" w:rsidRDefault="009D3F42" w:rsidP="000A46E8">
      <w:pPr>
        <w:spacing w:line="240" w:lineRule="auto"/>
        <w:contextualSpacing/>
      </w:pPr>
      <w:r w:rsidRPr="00F86A62">
        <w:t>Add a bit of aromatherapy to your closets with these air-dry clay closet fresheners. Participants will make the base in class, then complete the project at home after the item dries. Instructions and supplies for completion will be distributed. Space is limited: registration is required. Please call (615) 862-5866 to register. For teens, age 13-17 and adults.</w:t>
      </w:r>
    </w:p>
    <w:p w14:paraId="10424DAD" w14:textId="77777777" w:rsidR="009D3F42" w:rsidRPr="00F86A62" w:rsidRDefault="009D3F42" w:rsidP="000A46E8">
      <w:pPr>
        <w:spacing w:line="240" w:lineRule="auto"/>
        <w:contextualSpacing/>
      </w:pPr>
    </w:p>
    <w:p w14:paraId="5AAA9A12" w14:textId="77777777" w:rsidR="009D3F42" w:rsidRDefault="009D3F42" w:rsidP="000A46E8">
      <w:pPr>
        <w:spacing w:line="240" w:lineRule="auto"/>
        <w:contextualSpacing/>
      </w:pPr>
      <w:r w:rsidRPr="00F86A62">
        <w:t>ADULTS</w:t>
      </w:r>
    </w:p>
    <w:p w14:paraId="31C7B7E7" w14:textId="77777777" w:rsidR="00F35FDC" w:rsidRDefault="00F35FDC" w:rsidP="000A46E8">
      <w:pPr>
        <w:spacing w:line="240" w:lineRule="auto"/>
        <w:contextualSpacing/>
      </w:pPr>
    </w:p>
    <w:p w14:paraId="17DF0F72" w14:textId="7E42675C" w:rsidR="00F35FDC" w:rsidRPr="00F86A62" w:rsidRDefault="00F35FDC" w:rsidP="000A46E8">
      <w:pPr>
        <w:spacing w:line="240" w:lineRule="auto"/>
        <w:contextualSpacing/>
      </w:pPr>
      <w:r w:rsidRPr="003B4AAF">
        <w:rPr>
          <w:b/>
        </w:rPr>
        <w:t>Create Recycled Items Christmas Jewelry</w:t>
      </w:r>
    </w:p>
    <w:p w14:paraId="686EEB93" w14:textId="54842364" w:rsidR="00F35FDC" w:rsidRDefault="00F35FDC" w:rsidP="00F35FDC">
      <w:r>
        <w:t>Saturday, Dec 2</w:t>
      </w:r>
      <w:r>
        <w:cr/>
        <w:t>2:00 PM</w:t>
      </w:r>
      <w:r>
        <w:cr/>
        <w:t>Using recycled materials, create interesting Christmas jewelry to wear or give as gifts.  Space is limited: registration is required. Please call (615) 862-5866 or visit the library to register.</w:t>
      </w:r>
    </w:p>
    <w:p w14:paraId="11E6E805" w14:textId="10054260" w:rsidR="00F35FDC" w:rsidRDefault="00F35FDC" w:rsidP="00F35FDC">
      <w:pPr>
        <w:rPr>
          <w:b/>
        </w:rPr>
      </w:pPr>
      <w:r w:rsidRPr="003B4AAF">
        <w:rPr>
          <w:b/>
        </w:rPr>
        <w:t>Create Clay Holiday Tree Lights</w:t>
      </w:r>
    </w:p>
    <w:p w14:paraId="5C869324" w14:textId="625FCB40" w:rsidR="00F35FDC" w:rsidRPr="00E93317" w:rsidRDefault="00F35FDC" w:rsidP="00F35FDC">
      <w:pPr>
        <w:rPr>
          <w:b/>
        </w:rPr>
      </w:pPr>
      <w:r>
        <w:t>Saturday, Dec 9</w:t>
      </w:r>
      <w:r>
        <w:cr/>
        <w:t>2:00 PM</w:t>
      </w:r>
      <w:r>
        <w:cr/>
        <w:t>Using air-dry clay, create a festive cone-shaped tree accented with stars to add to your holiday decor to give as a gift. Finishing instructions will be sent home with each crafter as the clay takes time to dry.  Registration is required. Please call (615) 862-5866 or stop by to register. For teens age 13-17 and adults.</w:t>
      </w:r>
      <w:r>
        <w:cr/>
      </w:r>
      <w:r w:rsidRPr="003B4AAF">
        <w:rPr>
          <w:b/>
        </w:rPr>
        <w:cr/>
        <w:t xml:space="preserve"> Make Your Own Sugar Scrub</w:t>
      </w:r>
      <w:r w:rsidRPr="003B4AAF">
        <w:rPr>
          <w:b/>
        </w:rPr>
        <w:cr/>
      </w:r>
      <w:r>
        <w:t>Saturday, Dec 16</w:t>
      </w:r>
      <w:r>
        <w:cr/>
        <w:t>2:00 PM</w:t>
      </w:r>
      <w:r>
        <w:cr/>
        <w:t>For that last minute holiday gift or a little indulgence for yourself, learn how to make DIY sugar scrubs with three ingredients you already have at home. Supplies are provided. Space is limited: registration is required. Please call (615) 862-5866 to register. For teens, age 13-17 and adults.</w:t>
      </w:r>
    </w:p>
    <w:p w14:paraId="5DE59588" w14:textId="77777777" w:rsidR="009D3F42" w:rsidRPr="00F86A62" w:rsidRDefault="009D3F42" w:rsidP="000A46E8">
      <w:pPr>
        <w:spacing w:line="240" w:lineRule="auto"/>
        <w:contextualSpacing/>
      </w:pPr>
    </w:p>
    <w:p w14:paraId="4BA658F3" w14:textId="77777777" w:rsidR="009D3F42" w:rsidRPr="00F86A62" w:rsidRDefault="009D3F42" w:rsidP="000A46E8">
      <w:pPr>
        <w:spacing w:line="240" w:lineRule="auto"/>
        <w:contextualSpacing/>
      </w:pPr>
      <w:r w:rsidRPr="00F86A62">
        <w:t>Prepping the Garden for Early Spring Planting</w:t>
      </w:r>
    </w:p>
    <w:p w14:paraId="47AF3440" w14:textId="77777777" w:rsidR="009D3F42" w:rsidRPr="00F86A62" w:rsidRDefault="009D3F42" w:rsidP="000A46E8">
      <w:pPr>
        <w:spacing w:line="240" w:lineRule="auto"/>
        <w:contextualSpacing/>
      </w:pPr>
      <w:r w:rsidRPr="00F86A62">
        <w:t>Saturday, Jan 20</w:t>
      </w:r>
    </w:p>
    <w:p w14:paraId="27744A27" w14:textId="77777777" w:rsidR="009D3F42" w:rsidRPr="00F86A62" w:rsidRDefault="009D3F42" w:rsidP="000A46E8">
      <w:pPr>
        <w:spacing w:line="240" w:lineRule="auto"/>
        <w:contextualSpacing/>
      </w:pPr>
      <w:r w:rsidRPr="00F86A62">
        <w:t>10:30 AM</w:t>
      </w:r>
    </w:p>
    <w:p w14:paraId="334D77E9" w14:textId="77777777" w:rsidR="009D3F42" w:rsidRPr="00F86A62" w:rsidRDefault="009D3F42" w:rsidP="000A46E8">
      <w:pPr>
        <w:spacing w:line="240" w:lineRule="auto"/>
        <w:contextualSpacing/>
      </w:pPr>
      <w:r w:rsidRPr="00F86A62">
        <w:t>Dan Harrell, Community/School Garden Coordinator at the UT Agriculture Extension in Davidson County will present an informational session on how to get your garden ready for early spring crops.</w:t>
      </w:r>
    </w:p>
    <w:p w14:paraId="3DFDF2E5" w14:textId="77777777" w:rsidR="009D3F42" w:rsidRPr="00F86A62" w:rsidRDefault="009D3F42" w:rsidP="000A46E8">
      <w:pPr>
        <w:spacing w:line="240" w:lineRule="auto"/>
        <w:contextualSpacing/>
      </w:pPr>
    </w:p>
    <w:p w14:paraId="525C1F72" w14:textId="77777777" w:rsidR="009D3F42" w:rsidRPr="00F86A62" w:rsidRDefault="009D3F42" w:rsidP="000A46E8">
      <w:pPr>
        <w:spacing w:line="240" w:lineRule="auto"/>
        <w:contextualSpacing/>
      </w:pPr>
      <w:r w:rsidRPr="00F86A62">
        <w:t>Create your own Winter Herb Garden</w:t>
      </w:r>
    </w:p>
    <w:p w14:paraId="332F339A" w14:textId="77777777" w:rsidR="009D3F42" w:rsidRPr="00F86A62" w:rsidRDefault="009D3F42" w:rsidP="000A46E8">
      <w:pPr>
        <w:spacing w:line="240" w:lineRule="auto"/>
        <w:contextualSpacing/>
      </w:pPr>
      <w:r w:rsidRPr="00F86A62">
        <w:t>Saturday, Jan 27</w:t>
      </w:r>
    </w:p>
    <w:p w14:paraId="34DB76F5" w14:textId="77777777" w:rsidR="009D3F42" w:rsidRPr="00F86A62" w:rsidRDefault="009D3F42" w:rsidP="000A46E8">
      <w:pPr>
        <w:spacing w:line="240" w:lineRule="auto"/>
        <w:contextualSpacing/>
      </w:pPr>
      <w:r w:rsidRPr="00F86A62">
        <w:lastRenderedPageBreak/>
        <w:t>2:00 PM</w:t>
      </w:r>
    </w:p>
    <w:p w14:paraId="626F70F0" w14:textId="77777777" w:rsidR="009D3F42" w:rsidRPr="00F86A62" w:rsidRDefault="009D3F42" w:rsidP="000A46E8">
      <w:pPr>
        <w:spacing w:line="240" w:lineRule="auto"/>
        <w:contextualSpacing/>
      </w:pPr>
      <w:r w:rsidRPr="00F86A62">
        <w:t>Fresh herbs are an easy and healthful way to flavor your soups and stews during the winter months and they are simple to grow in an indoor garden. Create your own windowsill herb garden to take home. Registration is required. Please call (615) 862-5866 or stop by to register.</w:t>
      </w:r>
    </w:p>
    <w:p w14:paraId="684CA284" w14:textId="77777777" w:rsidR="009D3F42" w:rsidRPr="00F86A62" w:rsidRDefault="009D3F42" w:rsidP="000A46E8">
      <w:pPr>
        <w:spacing w:line="240" w:lineRule="auto"/>
        <w:contextualSpacing/>
      </w:pPr>
    </w:p>
    <w:p w14:paraId="5F03A168" w14:textId="77777777" w:rsidR="009D3F42" w:rsidRPr="00F86A62" w:rsidRDefault="009D3F42" w:rsidP="000A46E8">
      <w:pPr>
        <w:spacing w:line="240" w:lineRule="auto"/>
        <w:contextualSpacing/>
      </w:pPr>
      <w:r w:rsidRPr="00F86A62">
        <w:t>Music of Africa at The Hermitage</w:t>
      </w:r>
    </w:p>
    <w:p w14:paraId="2953EB80" w14:textId="77777777" w:rsidR="009D3F42" w:rsidRPr="00F86A62" w:rsidRDefault="009D3F42" w:rsidP="000A46E8">
      <w:pPr>
        <w:spacing w:line="240" w:lineRule="auto"/>
        <w:contextualSpacing/>
      </w:pPr>
      <w:r w:rsidRPr="00F86A62">
        <w:t>Tuesday, Feb 6</w:t>
      </w:r>
    </w:p>
    <w:p w14:paraId="137E4360" w14:textId="77777777" w:rsidR="009D3F42" w:rsidRPr="00F86A62" w:rsidRDefault="009D3F42" w:rsidP="000A46E8">
      <w:pPr>
        <w:spacing w:line="240" w:lineRule="auto"/>
        <w:contextualSpacing/>
      </w:pPr>
      <w:r w:rsidRPr="00F86A62">
        <w:t>6:30 PM</w:t>
      </w:r>
    </w:p>
    <w:p w14:paraId="6DEB845A" w14:textId="77777777" w:rsidR="009D3F42" w:rsidRPr="00F86A62" w:rsidRDefault="009D3F42" w:rsidP="000A46E8">
      <w:pPr>
        <w:spacing w:line="240" w:lineRule="auto"/>
        <w:contextualSpacing/>
      </w:pPr>
      <w:r w:rsidRPr="00F86A62">
        <w:t xml:space="preserve">Look at the artistic and cultural lives of the slaves Andrew Jackson owned at The Hermitage. Use the archaeological record from these 150 slaves to recreate musical instruments like djembes, </w:t>
      </w:r>
      <w:proofErr w:type="spellStart"/>
      <w:r w:rsidRPr="00F86A62">
        <w:t>shekeres</w:t>
      </w:r>
      <w:proofErr w:type="spellEnd"/>
      <w:r w:rsidRPr="00F86A62">
        <w:t>, and washboards.</w:t>
      </w:r>
    </w:p>
    <w:p w14:paraId="7F415FA9" w14:textId="77777777" w:rsidR="009D3F42" w:rsidRPr="00F86A62" w:rsidRDefault="009D3F42" w:rsidP="000A46E8">
      <w:pPr>
        <w:spacing w:line="240" w:lineRule="auto"/>
        <w:contextualSpacing/>
      </w:pPr>
    </w:p>
    <w:p w14:paraId="09FFD70D" w14:textId="77777777" w:rsidR="009D3F42" w:rsidRPr="00F86A62" w:rsidRDefault="009D3F42" w:rsidP="000A46E8">
      <w:pPr>
        <w:spacing w:line="240" w:lineRule="auto"/>
        <w:contextualSpacing/>
      </w:pPr>
      <w:r w:rsidRPr="00F86A62">
        <w:t>Learn Candle Making</w:t>
      </w:r>
    </w:p>
    <w:p w14:paraId="36E9BC8E" w14:textId="77777777" w:rsidR="009D3F42" w:rsidRPr="00F86A62" w:rsidRDefault="009D3F42" w:rsidP="000A46E8">
      <w:pPr>
        <w:spacing w:line="240" w:lineRule="auto"/>
        <w:contextualSpacing/>
      </w:pPr>
      <w:r w:rsidRPr="00F86A62">
        <w:t>Saturday, Feb 10</w:t>
      </w:r>
    </w:p>
    <w:p w14:paraId="3FF35B38" w14:textId="77777777" w:rsidR="009D3F42" w:rsidRPr="00F86A62" w:rsidRDefault="009D3F42" w:rsidP="000A46E8">
      <w:pPr>
        <w:spacing w:line="240" w:lineRule="auto"/>
        <w:contextualSpacing/>
      </w:pPr>
      <w:r w:rsidRPr="00F86A62">
        <w:t>2:00 PM</w:t>
      </w:r>
    </w:p>
    <w:p w14:paraId="75FF3FB1" w14:textId="77777777" w:rsidR="009D3F42" w:rsidRPr="00F86A62" w:rsidRDefault="009D3F42" w:rsidP="000A46E8">
      <w:pPr>
        <w:spacing w:line="240" w:lineRule="auto"/>
        <w:contextualSpacing/>
      </w:pPr>
      <w:r w:rsidRPr="00F86A62">
        <w:t>Learn how to make soy candles with a variety of scents and colors. Supplies will be provided. Registration is required. Please call (615) 862-5866 or stop by to register.</w:t>
      </w:r>
    </w:p>
    <w:p w14:paraId="0D1A288E" w14:textId="77777777" w:rsidR="009D3F42" w:rsidRPr="00F86A62" w:rsidRDefault="009D3F42" w:rsidP="000A46E8">
      <w:pPr>
        <w:spacing w:line="240" w:lineRule="auto"/>
        <w:contextualSpacing/>
      </w:pPr>
    </w:p>
    <w:p w14:paraId="3F929352" w14:textId="77777777" w:rsidR="009D3F42" w:rsidRPr="00A41B6B" w:rsidRDefault="009D3F42" w:rsidP="000A46E8">
      <w:pPr>
        <w:spacing w:line="240" w:lineRule="auto"/>
        <w:contextualSpacing/>
        <w:rPr>
          <w:b/>
          <w:sz w:val="24"/>
          <w:szCs w:val="24"/>
        </w:rPr>
      </w:pPr>
      <w:r w:rsidRPr="00A41B6B">
        <w:rPr>
          <w:b/>
          <w:sz w:val="24"/>
          <w:szCs w:val="24"/>
        </w:rPr>
        <w:t>LOOBY</w:t>
      </w:r>
    </w:p>
    <w:p w14:paraId="752A926B" w14:textId="77777777" w:rsidR="009D3F42" w:rsidRPr="00F86A62" w:rsidRDefault="009D3F42" w:rsidP="000A46E8">
      <w:pPr>
        <w:spacing w:line="240" w:lineRule="auto"/>
        <w:contextualSpacing/>
      </w:pPr>
    </w:p>
    <w:p w14:paraId="7D4006B5" w14:textId="77777777" w:rsidR="009D3F42" w:rsidRPr="00F86A62" w:rsidRDefault="009D3F42" w:rsidP="000A46E8">
      <w:pPr>
        <w:spacing w:line="240" w:lineRule="auto"/>
        <w:contextualSpacing/>
      </w:pPr>
      <w:r w:rsidRPr="00F86A62">
        <w:t>CHILDREN</w:t>
      </w:r>
    </w:p>
    <w:p w14:paraId="1C4E4711" w14:textId="77777777" w:rsidR="009D3F42" w:rsidRPr="00F86A62" w:rsidRDefault="009D3F42" w:rsidP="000A46E8">
      <w:pPr>
        <w:spacing w:line="240" w:lineRule="auto"/>
        <w:contextualSpacing/>
      </w:pPr>
    </w:p>
    <w:p w14:paraId="02090DA7" w14:textId="77777777" w:rsidR="009D3F42" w:rsidRPr="00F86A62" w:rsidRDefault="009D3F42" w:rsidP="000A46E8">
      <w:pPr>
        <w:spacing w:line="240" w:lineRule="auto"/>
        <w:contextualSpacing/>
      </w:pPr>
      <w:r w:rsidRPr="00F86A62">
        <w:t>Alma Thomas: Capturing Color/Painting Abstractions with Turnip Green</w:t>
      </w:r>
    </w:p>
    <w:p w14:paraId="305D752B" w14:textId="77777777" w:rsidR="009D3F42" w:rsidRPr="00F86A62" w:rsidRDefault="009D3F42" w:rsidP="000A46E8">
      <w:pPr>
        <w:spacing w:line="240" w:lineRule="auto"/>
        <w:contextualSpacing/>
      </w:pPr>
      <w:r w:rsidRPr="00F86A62">
        <w:t>Tuesday, Feb 6</w:t>
      </w:r>
    </w:p>
    <w:p w14:paraId="0C64C0A1" w14:textId="77777777" w:rsidR="009D3F42" w:rsidRPr="00F86A62" w:rsidRDefault="009D3F42" w:rsidP="000A46E8">
      <w:pPr>
        <w:spacing w:line="240" w:lineRule="auto"/>
        <w:contextualSpacing/>
      </w:pPr>
      <w:r w:rsidRPr="00F86A62">
        <w:t>4:00 PM</w:t>
      </w:r>
    </w:p>
    <w:p w14:paraId="103E87FB" w14:textId="77777777" w:rsidR="009D3F42" w:rsidRPr="00F86A62" w:rsidRDefault="009D3F42" w:rsidP="000A46E8">
      <w:pPr>
        <w:spacing w:line="240" w:lineRule="auto"/>
        <w:contextualSpacing/>
      </w:pPr>
      <w:r w:rsidRPr="00F86A62">
        <w:t xml:space="preserve">Take a look at African-American artist Alma Thomas's watercolor paintings, inspired by the constantly changing colors in her garden. Then create your own watercolor paints from dried-up markers, and take home </w:t>
      </w:r>
      <w:proofErr w:type="gramStart"/>
      <w:r w:rsidRPr="00F86A62">
        <w:t>extra recycled</w:t>
      </w:r>
      <w:proofErr w:type="gramEnd"/>
      <w:r w:rsidRPr="00F86A62">
        <w:t xml:space="preserve"> paper so you can paint what you see through your own window! </w:t>
      </w:r>
      <w:proofErr w:type="gramStart"/>
      <w:r w:rsidRPr="00F86A62">
        <w:t>For grades K-3.</w:t>
      </w:r>
      <w:proofErr w:type="gramEnd"/>
    </w:p>
    <w:p w14:paraId="49F35118" w14:textId="77777777" w:rsidR="009D3F42" w:rsidRPr="00F86A62" w:rsidRDefault="009D3F42" w:rsidP="000A46E8">
      <w:pPr>
        <w:spacing w:line="240" w:lineRule="auto"/>
        <w:contextualSpacing/>
      </w:pPr>
    </w:p>
    <w:p w14:paraId="167AE64E" w14:textId="77777777" w:rsidR="009D3F42" w:rsidRPr="00F86A62" w:rsidRDefault="009D3F42" w:rsidP="000A46E8">
      <w:pPr>
        <w:spacing w:line="240" w:lineRule="auto"/>
        <w:contextualSpacing/>
      </w:pPr>
      <w:r w:rsidRPr="00F86A62">
        <w:t xml:space="preserve">Global Education presents </w:t>
      </w:r>
      <w:proofErr w:type="spellStart"/>
      <w:r w:rsidRPr="00F86A62">
        <w:t>Nyama</w:t>
      </w:r>
      <w:proofErr w:type="spellEnd"/>
      <w:r w:rsidRPr="00F86A62">
        <w:t xml:space="preserve"> Drum Ensemble</w:t>
      </w:r>
    </w:p>
    <w:p w14:paraId="03E1F6FC" w14:textId="77777777" w:rsidR="009D3F42" w:rsidRPr="00F86A62" w:rsidRDefault="009D3F42" w:rsidP="000A46E8">
      <w:pPr>
        <w:spacing w:line="240" w:lineRule="auto"/>
        <w:contextualSpacing/>
      </w:pPr>
      <w:r w:rsidRPr="00F86A62">
        <w:t>Wednesday, Feb 7</w:t>
      </w:r>
    </w:p>
    <w:p w14:paraId="0ECCE150" w14:textId="77777777" w:rsidR="009D3F42" w:rsidRPr="00F86A62" w:rsidRDefault="009D3F42" w:rsidP="000A46E8">
      <w:pPr>
        <w:spacing w:line="240" w:lineRule="auto"/>
        <w:contextualSpacing/>
      </w:pPr>
      <w:r w:rsidRPr="00F86A62">
        <w:t>4:00 PM</w:t>
      </w:r>
    </w:p>
    <w:p w14:paraId="64EC83A4" w14:textId="77777777" w:rsidR="009D3F42" w:rsidRPr="00F86A62" w:rsidRDefault="009D3F42" w:rsidP="000A46E8">
      <w:pPr>
        <w:spacing w:line="240" w:lineRule="auto"/>
        <w:contextualSpacing/>
      </w:pPr>
      <w:proofErr w:type="spellStart"/>
      <w:r w:rsidRPr="00F86A62">
        <w:t>Nyama</w:t>
      </w:r>
      <w:proofErr w:type="spellEnd"/>
      <w:r w:rsidRPr="00F86A62">
        <w:t xml:space="preserve"> Drum Ensemble, directed by Shannon Holland, shares popular and traditional rhythms emanating out of The Great Mali Empire of West Africa, and original creations. For grades K-3, but all are welcome.</w:t>
      </w:r>
    </w:p>
    <w:p w14:paraId="608312A7" w14:textId="77777777" w:rsidR="009D3F42" w:rsidRPr="00F86A62" w:rsidRDefault="009D3F42" w:rsidP="000A46E8">
      <w:pPr>
        <w:spacing w:line="240" w:lineRule="auto"/>
        <w:contextualSpacing/>
      </w:pPr>
    </w:p>
    <w:p w14:paraId="1F6F75F9" w14:textId="77777777" w:rsidR="009D3F42" w:rsidRPr="00F86A62" w:rsidRDefault="009D3F42" w:rsidP="000A46E8">
      <w:pPr>
        <w:spacing w:line="240" w:lineRule="auto"/>
        <w:contextualSpacing/>
      </w:pPr>
      <w:r w:rsidRPr="00F86A62">
        <w:t xml:space="preserve">Puppet Truck presents: </w:t>
      </w:r>
      <w:proofErr w:type="spellStart"/>
      <w:r w:rsidRPr="00F86A62">
        <w:t>Anansi</w:t>
      </w:r>
      <w:proofErr w:type="spellEnd"/>
      <w:r w:rsidRPr="00F86A62">
        <w:t xml:space="preserve"> the Spider</w:t>
      </w:r>
    </w:p>
    <w:p w14:paraId="120D9B1D" w14:textId="77777777" w:rsidR="009D3F42" w:rsidRPr="00F86A62" w:rsidRDefault="009D3F42" w:rsidP="000A46E8">
      <w:pPr>
        <w:spacing w:line="240" w:lineRule="auto"/>
        <w:contextualSpacing/>
      </w:pPr>
      <w:r w:rsidRPr="00F86A62">
        <w:t>Saturday, Feb 24</w:t>
      </w:r>
    </w:p>
    <w:p w14:paraId="2F047038" w14:textId="77777777" w:rsidR="009D3F42" w:rsidRPr="00F86A62" w:rsidRDefault="009D3F42" w:rsidP="000A46E8">
      <w:pPr>
        <w:spacing w:line="240" w:lineRule="auto"/>
        <w:contextualSpacing/>
      </w:pPr>
      <w:r w:rsidRPr="00F86A62">
        <w:t>2:30 PM</w:t>
      </w:r>
    </w:p>
    <w:p w14:paraId="5851CF29" w14:textId="77777777" w:rsidR="009D3F42" w:rsidRPr="00F86A62" w:rsidRDefault="009D3F42" w:rsidP="000A46E8">
      <w:pPr>
        <w:spacing w:line="240" w:lineRule="auto"/>
        <w:contextualSpacing/>
      </w:pPr>
      <w:r w:rsidRPr="00F86A62">
        <w:t>This colorful marionette and hand-and-rod puppet play is based on African tales of a tricky spider who uses his cleverness to achieve his wishes. The Wood and Strings Puppet Company created the show's beautiful marionettes especially for the Library, while our very own Wishing Chair Productions created the hand-and-rod puppets and all other aspects of the show. For grades K-3, but all are welcome.</w:t>
      </w:r>
    </w:p>
    <w:p w14:paraId="09B786FF" w14:textId="70F15FD8" w:rsidR="009D3F42" w:rsidRPr="00F86A62" w:rsidRDefault="009D3F42" w:rsidP="000A46E8">
      <w:pPr>
        <w:spacing w:line="240" w:lineRule="auto"/>
        <w:contextualSpacing/>
      </w:pPr>
    </w:p>
    <w:p w14:paraId="60C28EAB" w14:textId="77777777" w:rsidR="009D3F42" w:rsidRPr="00A41B6B" w:rsidRDefault="009D3F42" w:rsidP="000A46E8">
      <w:pPr>
        <w:spacing w:line="240" w:lineRule="auto"/>
        <w:contextualSpacing/>
        <w:rPr>
          <w:sz w:val="28"/>
          <w:szCs w:val="28"/>
        </w:rPr>
      </w:pPr>
      <w:r w:rsidRPr="00A41B6B">
        <w:rPr>
          <w:sz w:val="28"/>
          <w:szCs w:val="28"/>
        </w:rPr>
        <w:t>NORTH</w:t>
      </w:r>
    </w:p>
    <w:p w14:paraId="22E83281" w14:textId="77777777" w:rsidR="009D3F42" w:rsidRPr="00F86A62" w:rsidRDefault="009D3F42" w:rsidP="000A46E8">
      <w:pPr>
        <w:spacing w:line="240" w:lineRule="auto"/>
        <w:contextualSpacing/>
      </w:pPr>
    </w:p>
    <w:p w14:paraId="40E6466C" w14:textId="77777777" w:rsidR="009D3F42" w:rsidRPr="00F86A62" w:rsidRDefault="009D3F42" w:rsidP="000A46E8">
      <w:pPr>
        <w:spacing w:line="240" w:lineRule="auto"/>
        <w:contextualSpacing/>
      </w:pPr>
      <w:r w:rsidRPr="00F86A62">
        <w:t>CHILDREN</w:t>
      </w:r>
    </w:p>
    <w:p w14:paraId="5D28629E" w14:textId="77777777" w:rsidR="009D3F42" w:rsidRPr="00F86A62" w:rsidRDefault="009D3F42" w:rsidP="000A46E8">
      <w:pPr>
        <w:spacing w:line="240" w:lineRule="auto"/>
        <w:contextualSpacing/>
      </w:pPr>
    </w:p>
    <w:p w14:paraId="715C28E1" w14:textId="77777777" w:rsidR="009D3F42" w:rsidRPr="00F86A62" w:rsidRDefault="009D3F42" w:rsidP="000A46E8">
      <w:pPr>
        <w:spacing w:line="240" w:lineRule="auto"/>
        <w:contextualSpacing/>
      </w:pPr>
      <w:r w:rsidRPr="00F86A62">
        <w:t>Preschool Story Time</w:t>
      </w:r>
    </w:p>
    <w:p w14:paraId="779925A3" w14:textId="77777777" w:rsidR="009D3F42" w:rsidRPr="00F86A62" w:rsidRDefault="009D3F42" w:rsidP="000A46E8">
      <w:pPr>
        <w:spacing w:line="240" w:lineRule="auto"/>
        <w:contextualSpacing/>
      </w:pPr>
      <w:r w:rsidRPr="00F86A62">
        <w:t>Every Wednesday</w:t>
      </w:r>
    </w:p>
    <w:p w14:paraId="4945DF9E" w14:textId="77777777" w:rsidR="009D3F42" w:rsidRPr="00F86A62" w:rsidRDefault="009D3F42" w:rsidP="000A46E8">
      <w:pPr>
        <w:spacing w:line="240" w:lineRule="auto"/>
        <w:contextualSpacing/>
      </w:pPr>
      <w:r w:rsidRPr="00F86A62">
        <w:t>10:00 AM</w:t>
      </w:r>
    </w:p>
    <w:p w14:paraId="18A07E8D" w14:textId="77777777" w:rsidR="009D3F42" w:rsidRPr="00F86A62" w:rsidRDefault="009D3F42" w:rsidP="000A46E8">
      <w:pPr>
        <w:spacing w:line="240" w:lineRule="auto"/>
        <w:contextualSpacing/>
      </w:pPr>
      <w:r w:rsidRPr="00F86A62">
        <w:t xml:space="preserve">Miss </w:t>
      </w:r>
      <w:proofErr w:type="spellStart"/>
      <w:r w:rsidRPr="00F86A62">
        <w:t>Cloreace</w:t>
      </w:r>
      <w:proofErr w:type="spellEnd"/>
      <w:r w:rsidRPr="00F86A62">
        <w:t xml:space="preserve"> shares stories with a different theme. </w:t>
      </w:r>
      <w:proofErr w:type="gramStart"/>
      <w:r w:rsidRPr="00F86A62">
        <w:t>For ages 3-8.</w:t>
      </w:r>
      <w:proofErr w:type="gramEnd"/>
    </w:p>
    <w:p w14:paraId="6023AC01" w14:textId="77777777" w:rsidR="009D3F42" w:rsidRPr="00F86A62" w:rsidRDefault="009D3F42" w:rsidP="000A46E8">
      <w:pPr>
        <w:spacing w:line="240" w:lineRule="auto"/>
        <w:contextualSpacing/>
      </w:pPr>
    </w:p>
    <w:p w14:paraId="538A98D3" w14:textId="77777777" w:rsidR="009D3F42" w:rsidRPr="00F86A62" w:rsidRDefault="009D3F42" w:rsidP="000A46E8">
      <w:pPr>
        <w:spacing w:line="240" w:lineRule="auto"/>
        <w:contextualSpacing/>
      </w:pPr>
      <w:r w:rsidRPr="00F86A62">
        <w:t>Kids Craft</w:t>
      </w:r>
    </w:p>
    <w:p w14:paraId="0715B72A" w14:textId="03F05BE9" w:rsidR="009D3F42" w:rsidRPr="00F86A62" w:rsidRDefault="009D3F42" w:rsidP="000A46E8">
      <w:pPr>
        <w:spacing w:line="240" w:lineRule="auto"/>
        <w:contextualSpacing/>
      </w:pPr>
      <w:r w:rsidRPr="00F86A62">
        <w:t>Every Wednesday</w:t>
      </w:r>
      <w:r w:rsidR="00A41B6B">
        <w:t xml:space="preserve"> after Story Time</w:t>
      </w:r>
    </w:p>
    <w:p w14:paraId="672077EF" w14:textId="77777777" w:rsidR="009D3F42" w:rsidRPr="00F86A62" w:rsidRDefault="009D3F42" w:rsidP="000A46E8">
      <w:pPr>
        <w:spacing w:line="240" w:lineRule="auto"/>
        <w:contextualSpacing/>
      </w:pPr>
      <w:r w:rsidRPr="00F86A62">
        <w:t>10:45 AM</w:t>
      </w:r>
    </w:p>
    <w:p w14:paraId="63A5F612" w14:textId="77777777" w:rsidR="009D3F42" w:rsidRPr="00F86A62" w:rsidRDefault="009D3F42" w:rsidP="000A46E8">
      <w:pPr>
        <w:spacing w:line="240" w:lineRule="auto"/>
        <w:contextualSpacing/>
      </w:pPr>
      <w:r w:rsidRPr="00F86A62">
        <w:t xml:space="preserve">After Story Time, Miss </w:t>
      </w:r>
      <w:proofErr w:type="spellStart"/>
      <w:r w:rsidRPr="00F86A62">
        <w:t>Cloreace</w:t>
      </w:r>
      <w:proofErr w:type="spellEnd"/>
      <w:r w:rsidRPr="00F86A62">
        <w:t xml:space="preserve"> presents a selection of coloring sheets with captions, or a craft based on the Story Time theme, accompanied by music. </w:t>
      </w:r>
      <w:proofErr w:type="gramStart"/>
      <w:r w:rsidRPr="00F86A62">
        <w:t>For Ages 3-8.</w:t>
      </w:r>
      <w:proofErr w:type="gramEnd"/>
    </w:p>
    <w:p w14:paraId="70DE001B" w14:textId="77777777" w:rsidR="009D3F42" w:rsidRPr="00F86A62" w:rsidRDefault="009D3F42" w:rsidP="000A46E8">
      <w:pPr>
        <w:spacing w:line="240" w:lineRule="auto"/>
        <w:contextualSpacing/>
      </w:pPr>
    </w:p>
    <w:p w14:paraId="5A613C4A" w14:textId="0D9B7990" w:rsidR="009D3F42" w:rsidRPr="00F86A62" w:rsidRDefault="009D3F42" w:rsidP="000A46E8">
      <w:pPr>
        <w:spacing w:line="240" w:lineRule="auto"/>
        <w:contextualSpacing/>
      </w:pPr>
      <w:proofErr w:type="spellStart"/>
      <w:proofErr w:type="gramStart"/>
      <w:r w:rsidRPr="00F86A62">
        <w:t>unger</w:t>
      </w:r>
      <w:proofErr w:type="spellEnd"/>
      <w:proofErr w:type="gramEnd"/>
      <w:r w:rsidRPr="00F86A62">
        <w:t xml:space="preserve"> Awareness Story Time: Bear Wants More</w:t>
      </w:r>
    </w:p>
    <w:p w14:paraId="5F52DA77" w14:textId="77777777" w:rsidR="009D3F42" w:rsidRPr="00F86A62" w:rsidRDefault="009D3F42" w:rsidP="000A46E8">
      <w:pPr>
        <w:spacing w:line="240" w:lineRule="auto"/>
        <w:contextualSpacing/>
      </w:pPr>
      <w:r w:rsidRPr="00F86A62">
        <w:t>Tuesday, Jan 30</w:t>
      </w:r>
    </w:p>
    <w:p w14:paraId="0894038A" w14:textId="77777777" w:rsidR="009D3F42" w:rsidRPr="00F86A62" w:rsidRDefault="009D3F42" w:rsidP="000A46E8">
      <w:pPr>
        <w:spacing w:line="240" w:lineRule="auto"/>
        <w:contextualSpacing/>
      </w:pPr>
      <w:r w:rsidRPr="00F86A62">
        <w:t>10:00 AM</w:t>
      </w:r>
    </w:p>
    <w:p w14:paraId="315885B9" w14:textId="77777777" w:rsidR="009D3F42" w:rsidRPr="00F86A62" w:rsidRDefault="009D3F42" w:rsidP="000A46E8">
      <w:pPr>
        <w:spacing w:line="240" w:lineRule="auto"/>
        <w:contextualSpacing/>
      </w:pPr>
      <w:r w:rsidRPr="00F86A62">
        <w:t xml:space="preserve">Did you know January is Hunger Awareness Month at the Library? Join us for a story time and craft based on Bear Wants More by Karma Wilson. When springtime comes, Bear wakes up very hungry and thin! Bear's friends help him to finally satisfy his HUGE hunger in a most surprising way. </w:t>
      </w:r>
      <w:proofErr w:type="gramStart"/>
      <w:r w:rsidRPr="00F86A62">
        <w:t>For ages 3-5.</w:t>
      </w:r>
      <w:proofErr w:type="gramEnd"/>
    </w:p>
    <w:p w14:paraId="2C0ED3B7" w14:textId="77777777" w:rsidR="009D3F42" w:rsidRPr="00F86A62" w:rsidRDefault="009D3F42" w:rsidP="000A46E8">
      <w:pPr>
        <w:spacing w:line="240" w:lineRule="auto"/>
        <w:contextualSpacing/>
      </w:pPr>
    </w:p>
    <w:p w14:paraId="4FDCCE39" w14:textId="77777777" w:rsidR="009D3F42" w:rsidRPr="00F86A62" w:rsidRDefault="009D3F42" w:rsidP="000A46E8">
      <w:pPr>
        <w:spacing w:line="240" w:lineRule="auto"/>
        <w:contextualSpacing/>
      </w:pPr>
      <w:r w:rsidRPr="00F86A62">
        <w:t>Alma Thomas: Capturing Color/Painting Abstractions with Turnip Green</w:t>
      </w:r>
    </w:p>
    <w:p w14:paraId="64E04A21" w14:textId="77777777" w:rsidR="009D3F42" w:rsidRPr="00F86A62" w:rsidRDefault="009D3F42" w:rsidP="000A46E8">
      <w:pPr>
        <w:spacing w:line="240" w:lineRule="auto"/>
        <w:contextualSpacing/>
      </w:pPr>
      <w:r w:rsidRPr="00F86A62">
        <w:t>Saturday, Feb 10</w:t>
      </w:r>
    </w:p>
    <w:p w14:paraId="0B88C3A3" w14:textId="77777777" w:rsidR="009D3F42" w:rsidRPr="00F86A62" w:rsidRDefault="009D3F42" w:rsidP="000A46E8">
      <w:pPr>
        <w:spacing w:line="240" w:lineRule="auto"/>
        <w:contextualSpacing/>
      </w:pPr>
      <w:r w:rsidRPr="00F86A62">
        <w:t>12:00 PM</w:t>
      </w:r>
    </w:p>
    <w:p w14:paraId="18C5EA0E" w14:textId="77777777" w:rsidR="009D3F42" w:rsidRPr="00F86A62" w:rsidRDefault="009D3F42" w:rsidP="000A46E8">
      <w:pPr>
        <w:spacing w:line="240" w:lineRule="auto"/>
        <w:contextualSpacing/>
      </w:pPr>
      <w:r w:rsidRPr="00F86A62">
        <w:t xml:space="preserve">Take a look at African-American artist Alma Thomas's watercolor paintings, inspired by the constantly changing colors in her garden. Then create your own watercolor paints from dried-up markers, and take home </w:t>
      </w:r>
      <w:proofErr w:type="gramStart"/>
      <w:r w:rsidRPr="00F86A62">
        <w:t>extra recycled</w:t>
      </w:r>
      <w:proofErr w:type="gramEnd"/>
      <w:r w:rsidRPr="00F86A62">
        <w:t xml:space="preserve"> paper so you can paint what you see through your own window! </w:t>
      </w:r>
      <w:proofErr w:type="gramStart"/>
      <w:r w:rsidRPr="00F86A62">
        <w:t>For ages 5-12, but all are welcome.</w:t>
      </w:r>
      <w:proofErr w:type="gramEnd"/>
    </w:p>
    <w:p w14:paraId="7BB0EA82" w14:textId="77777777" w:rsidR="009D3F42" w:rsidRPr="00F86A62" w:rsidRDefault="009D3F42" w:rsidP="000A46E8">
      <w:pPr>
        <w:spacing w:line="240" w:lineRule="auto"/>
        <w:contextualSpacing/>
      </w:pPr>
    </w:p>
    <w:p w14:paraId="4D216BBF" w14:textId="77777777" w:rsidR="009D3F42" w:rsidRPr="00F86A62" w:rsidRDefault="009D3F42" w:rsidP="000A46E8">
      <w:pPr>
        <w:spacing w:line="240" w:lineRule="auto"/>
        <w:contextualSpacing/>
      </w:pPr>
      <w:r w:rsidRPr="00F86A62">
        <w:t xml:space="preserve">Puppet Truck presents: </w:t>
      </w:r>
      <w:proofErr w:type="spellStart"/>
      <w:r w:rsidRPr="00F86A62">
        <w:t>Anansi</w:t>
      </w:r>
      <w:proofErr w:type="spellEnd"/>
      <w:r w:rsidRPr="00F86A62">
        <w:t xml:space="preserve"> the Spider</w:t>
      </w:r>
    </w:p>
    <w:p w14:paraId="162F553B" w14:textId="77777777" w:rsidR="009D3F42" w:rsidRPr="00F86A62" w:rsidRDefault="009D3F42" w:rsidP="000A46E8">
      <w:pPr>
        <w:spacing w:line="240" w:lineRule="auto"/>
        <w:contextualSpacing/>
      </w:pPr>
      <w:r w:rsidRPr="00F86A62">
        <w:t>Monday, Feb 12</w:t>
      </w:r>
    </w:p>
    <w:p w14:paraId="30E57FEB" w14:textId="77777777" w:rsidR="009D3F42" w:rsidRPr="00F86A62" w:rsidRDefault="009D3F42" w:rsidP="000A46E8">
      <w:pPr>
        <w:spacing w:line="240" w:lineRule="auto"/>
        <w:contextualSpacing/>
      </w:pPr>
      <w:r w:rsidRPr="00F86A62">
        <w:t>10:00 AM</w:t>
      </w:r>
    </w:p>
    <w:p w14:paraId="6F6918C9" w14:textId="77777777" w:rsidR="009D3F42" w:rsidRPr="009D3F42" w:rsidRDefault="009D3F42" w:rsidP="000A46E8">
      <w:pPr>
        <w:spacing w:line="240" w:lineRule="auto"/>
        <w:contextualSpacing/>
        <w:rPr>
          <w:b/>
        </w:rPr>
      </w:pPr>
      <w:r w:rsidRPr="00F86A62">
        <w:t>This colorful marionette and hand-and-rod puppet play is based on African tales of a tricky spider who uses his cleverness to achieve his wishes. The Wood and Strings Puppet Company created the show's</w:t>
      </w:r>
      <w:r w:rsidRPr="009D3F42">
        <w:rPr>
          <w:b/>
        </w:rPr>
        <w:t xml:space="preserve"> beautiful marionettes especially for the Library, while our very own Wishing Chair Productions created the hand-and-rod puppets and all other aspects of the show. For ages 3-10, but all are welcome.</w:t>
      </w:r>
    </w:p>
    <w:p w14:paraId="2DE8BCA0" w14:textId="77777777" w:rsidR="009D3F42" w:rsidRPr="009D3F42" w:rsidRDefault="009D3F42" w:rsidP="000A46E8">
      <w:pPr>
        <w:spacing w:line="240" w:lineRule="auto"/>
        <w:contextualSpacing/>
        <w:rPr>
          <w:b/>
        </w:rPr>
      </w:pPr>
    </w:p>
    <w:p w14:paraId="5499054A" w14:textId="77777777" w:rsidR="009D3F42" w:rsidRPr="00F86A62" w:rsidRDefault="009D3F42" w:rsidP="000A46E8">
      <w:pPr>
        <w:spacing w:line="240" w:lineRule="auto"/>
        <w:contextualSpacing/>
      </w:pPr>
      <w:proofErr w:type="spellStart"/>
      <w:r w:rsidRPr="00F86A62">
        <w:t>Mufaro's</w:t>
      </w:r>
      <w:proofErr w:type="spellEnd"/>
      <w:r w:rsidRPr="00F86A62">
        <w:t xml:space="preserve"> Beautiful Daughter: An African Tale, with Michael </w:t>
      </w:r>
      <w:proofErr w:type="spellStart"/>
      <w:r w:rsidRPr="00F86A62">
        <w:t>Mclendon</w:t>
      </w:r>
      <w:proofErr w:type="spellEnd"/>
    </w:p>
    <w:p w14:paraId="0D6CC672" w14:textId="77777777" w:rsidR="009D3F42" w:rsidRPr="00F86A62" w:rsidRDefault="009D3F42" w:rsidP="000A46E8">
      <w:pPr>
        <w:spacing w:line="240" w:lineRule="auto"/>
        <w:contextualSpacing/>
      </w:pPr>
      <w:r w:rsidRPr="00F86A62">
        <w:t>Wednesday, Feb 21</w:t>
      </w:r>
    </w:p>
    <w:p w14:paraId="2105BFBC" w14:textId="77777777" w:rsidR="009D3F42" w:rsidRPr="00F86A62" w:rsidRDefault="009D3F42" w:rsidP="000A46E8">
      <w:pPr>
        <w:spacing w:line="240" w:lineRule="auto"/>
        <w:contextualSpacing/>
      </w:pPr>
      <w:r w:rsidRPr="00F86A62">
        <w:t>10:00 AM</w:t>
      </w:r>
    </w:p>
    <w:p w14:paraId="74994B3D" w14:textId="77777777" w:rsidR="009D3F42" w:rsidRPr="00F86A62" w:rsidRDefault="009D3F42" w:rsidP="000A46E8">
      <w:pPr>
        <w:spacing w:line="240" w:lineRule="auto"/>
        <w:contextualSpacing/>
      </w:pPr>
      <w:r w:rsidRPr="00F86A62">
        <w:t xml:space="preserve">Hear the story of spiteful </w:t>
      </w:r>
      <w:proofErr w:type="spellStart"/>
      <w:r w:rsidRPr="00F86A62">
        <w:t>Manyara</w:t>
      </w:r>
      <w:proofErr w:type="spellEnd"/>
      <w:r w:rsidRPr="00F86A62">
        <w:t xml:space="preserve"> and considerate </w:t>
      </w:r>
      <w:proofErr w:type="spellStart"/>
      <w:r w:rsidRPr="00F86A62">
        <w:t>Nyasha</w:t>
      </w:r>
      <w:proofErr w:type="spellEnd"/>
      <w:r w:rsidRPr="00F86A62">
        <w:t xml:space="preserve"> as a professional storyteller performs this African tale that evokes the Cinderella story we all know and love. </w:t>
      </w:r>
      <w:proofErr w:type="gramStart"/>
      <w:r w:rsidRPr="00F86A62">
        <w:t>For ages 3-10, but all are welcome.</w:t>
      </w:r>
      <w:proofErr w:type="gramEnd"/>
    </w:p>
    <w:p w14:paraId="37E848FD" w14:textId="77777777" w:rsidR="009D3F42" w:rsidRPr="00F86A62" w:rsidRDefault="009D3F42" w:rsidP="000A46E8">
      <w:pPr>
        <w:spacing w:line="240" w:lineRule="auto"/>
        <w:contextualSpacing/>
      </w:pPr>
    </w:p>
    <w:p w14:paraId="6544E60D" w14:textId="77777777" w:rsidR="009D3F42" w:rsidRPr="00F86A62" w:rsidRDefault="009D3F42" w:rsidP="000A46E8">
      <w:pPr>
        <w:spacing w:line="240" w:lineRule="auto"/>
        <w:contextualSpacing/>
      </w:pPr>
      <w:r w:rsidRPr="00F86A62">
        <w:t>Music of Africa at The Hermitage</w:t>
      </w:r>
    </w:p>
    <w:p w14:paraId="1F3A8041" w14:textId="77777777" w:rsidR="009D3F42" w:rsidRPr="00F86A62" w:rsidRDefault="009D3F42" w:rsidP="000A46E8">
      <w:pPr>
        <w:spacing w:line="240" w:lineRule="auto"/>
        <w:contextualSpacing/>
      </w:pPr>
      <w:r w:rsidRPr="00F86A62">
        <w:t>Thursday, Feb 22</w:t>
      </w:r>
    </w:p>
    <w:p w14:paraId="2256F6F0" w14:textId="77777777" w:rsidR="009D3F42" w:rsidRPr="00F86A62" w:rsidRDefault="009D3F42" w:rsidP="000A46E8">
      <w:pPr>
        <w:spacing w:line="240" w:lineRule="auto"/>
        <w:contextualSpacing/>
      </w:pPr>
      <w:r w:rsidRPr="00F86A62">
        <w:t>4:30 PM</w:t>
      </w:r>
    </w:p>
    <w:p w14:paraId="7D4C06F0" w14:textId="77777777" w:rsidR="009D3F42" w:rsidRPr="00F86A62" w:rsidRDefault="009D3F42" w:rsidP="000A46E8">
      <w:pPr>
        <w:spacing w:line="240" w:lineRule="auto"/>
        <w:contextualSpacing/>
      </w:pPr>
      <w:r w:rsidRPr="00F86A62">
        <w:t xml:space="preserve">Look at the artistic and cultural lives of the slaves Andrew Jackson owned at The Hermitage. Use the archaeological record from these 150 slaves to recreate musical instruments like djembes, </w:t>
      </w:r>
      <w:proofErr w:type="spellStart"/>
      <w:r w:rsidRPr="00F86A62">
        <w:t>shekeres</w:t>
      </w:r>
      <w:proofErr w:type="spellEnd"/>
      <w:r w:rsidRPr="00F86A62">
        <w:t xml:space="preserve">, and washboards. </w:t>
      </w:r>
      <w:proofErr w:type="gramStart"/>
      <w:r w:rsidRPr="00F86A62">
        <w:t>For ages 5-12, but all are welcome.</w:t>
      </w:r>
      <w:proofErr w:type="gramEnd"/>
    </w:p>
    <w:p w14:paraId="68B31667" w14:textId="77777777" w:rsidR="009D3F42" w:rsidRPr="00F86A62" w:rsidRDefault="009D3F42" w:rsidP="000A46E8">
      <w:pPr>
        <w:spacing w:line="240" w:lineRule="auto"/>
        <w:contextualSpacing/>
      </w:pPr>
    </w:p>
    <w:p w14:paraId="396F58F1" w14:textId="77777777" w:rsidR="009D3F42" w:rsidRPr="00F86A62" w:rsidRDefault="009D3F42" w:rsidP="000A46E8">
      <w:pPr>
        <w:spacing w:line="240" w:lineRule="auto"/>
        <w:contextualSpacing/>
      </w:pPr>
      <w:r w:rsidRPr="00F86A62">
        <w:t xml:space="preserve">El </w:t>
      </w:r>
      <w:proofErr w:type="spellStart"/>
      <w:r w:rsidRPr="00F86A62">
        <w:t>Anatsui</w:t>
      </w:r>
      <w:proofErr w:type="spellEnd"/>
      <w:r w:rsidRPr="00F86A62">
        <w:t>: From Trash to Treasure with Turnip Green</w:t>
      </w:r>
    </w:p>
    <w:p w14:paraId="7FB3E220" w14:textId="77777777" w:rsidR="009D3F42" w:rsidRPr="00F86A62" w:rsidRDefault="009D3F42" w:rsidP="000A46E8">
      <w:pPr>
        <w:spacing w:line="240" w:lineRule="auto"/>
        <w:contextualSpacing/>
      </w:pPr>
      <w:r w:rsidRPr="00F86A62">
        <w:t>Saturday, Feb 24</w:t>
      </w:r>
    </w:p>
    <w:p w14:paraId="32F6D7E4" w14:textId="77777777" w:rsidR="009D3F42" w:rsidRPr="00F86A62" w:rsidRDefault="009D3F42" w:rsidP="000A46E8">
      <w:pPr>
        <w:spacing w:line="240" w:lineRule="auto"/>
        <w:contextualSpacing/>
      </w:pPr>
      <w:r w:rsidRPr="00F86A62">
        <w:t>12:00 PM</w:t>
      </w:r>
    </w:p>
    <w:p w14:paraId="42C51FD1" w14:textId="77777777" w:rsidR="009D3F42" w:rsidRPr="00F86A62" w:rsidRDefault="009D3F42" w:rsidP="000A46E8">
      <w:pPr>
        <w:spacing w:line="240" w:lineRule="auto"/>
        <w:contextualSpacing/>
      </w:pPr>
      <w:r w:rsidRPr="00F86A62">
        <w:t xml:space="preserve">Contemporary artist El </w:t>
      </w:r>
      <w:proofErr w:type="spellStart"/>
      <w:r w:rsidRPr="00F86A62">
        <w:t>Anatsui</w:t>
      </w:r>
      <w:proofErr w:type="spellEnd"/>
      <w:r w:rsidRPr="00F86A62">
        <w:t xml:space="preserve"> is inspired by "huge piles of detritus from consumption," like bottle tops and tin cans, seen in West Africa due to limited recycling technology. Explore his work, then use materials diverted from American landfills to make your own artwork. </w:t>
      </w:r>
      <w:proofErr w:type="gramStart"/>
      <w:r w:rsidRPr="00F86A62">
        <w:t>For ages 5-12, but all are welcome.</w:t>
      </w:r>
      <w:proofErr w:type="gramEnd"/>
    </w:p>
    <w:p w14:paraId="1F627489" w14:textId="77777777" w:rsidR="009D3F42" w:rsidRPr="00F86A62" w:rsidRDefault="009D3F42" w:rsidP="000A46E8">
      <w:pPr>
        <w:spacing w:line="240" w:lineRule="auto"/>
        <w:contextualSpacing/>
      </w:pPr>
    </w:p>
    <w:p w14:paraId="1F1D7CEB" w14:textId="77777777" w:rsidR="009D3F42" w:rsidRPr="00F86A62" w:rsidRDefault="009D3F42" w:rsidP="000A46E8">
      <w:pPr>
        <w:spacing w:line="240" w:lineRule="auto"/>
        <w:contextualSpacing/>
      </w:pPr>
      <w:r w:rsidRPr="00F86A62">
        <w:t>TEENS</w:t>
      </w:r>
    </w:p>
    <w:p w14:paraId="494E1258" w14:textId="77777777" w:rsidR="009D3F42" w:rsidRDefault="009D3F42" w:rsidP="000A46E8">
      <w:pPr>
        <w:spacing w:line="240" w:lineRule="auto"/>
        <w:contextualSpacing/>
      </w:pPr>
    </w:p>
    <w:p w14:paraId="4995F9D1" w14:textId="77777777" w:rsidR="00A41B6B" w:rsidRPr="00F86A62" w:rsidRDefault="00A41B6B" w:rsidP="00A41B6B">
      <w:pPr>
        <w:spacing w:line="240" w:lineRule="auto"/>
        <w:contextualSpacing/>
      </w:pPr>
      <w:r w:rsidRPr="00F86A62">
        <w:t>Holiday Craft</w:t>
      </w:r>
    </w:p>
    <w:p w14:paraId="199D9CB9" w14:textId="42582ECB" w:rsidR="00A41B6B" w:rsidRPr="00F86A62" w:rsidRDefault="00A41B6B" w:rsidP="00A41B6B">
      <w:pPr>
        <w:spacing w:line="240" w:lineRule="auto"/>
        <w:contextualSpacing/>
      </w:pPr>
      <w:r w:rsidRPr="00F86A62">
        <w:t>Every Saturday</w:t>
      </w:r>
      <w:r>
        <w:t xml:space="preserve"> in Dec</w:t>
      </w:r>
    </w:p>
    <w:p w14:paraId="4E9217DC" w14:textId="77777777" w:rsidR="00A41B6B" w:rsidRPr="00F86A62" w:rsidRDefault="00A41B6B" w:rsidP="00A41B6B">
      <w:pPr>
        <w:spacing w:line="240" w:lineRule="auto"/>
        <w:contextualSpacing/>
      </w:pPr>
      <w:r w:rsidRPr="00F86A62">
        <w:t>2:00 PM</w:t>
      </w:r>
    </w:p>
    <w:p w14:paraId="55AA24AB" w14:textId="77777777" w:rsidR="00A41B6B" w:rsidRDefault="00A41B6B" w:rsidP="00A41B6B">
      <w:pPr>
        <w:spacing w:line="240" w:lineRule="auto"/>
        <w:contextualSpacing/>
      </w:pPr>
      <w:r w:rsidRPr="00F86A62">
        <w:t xml:space="preserve">After the movie ends stick around for a fun holiday-inspired ornament or craft project with Mr. Jake. </w:t>
      </w:r>
      <w:proofErr w:type="gramStart"/>
      <w:r w:rsidRPr="00F86A62">
        <w:t>For ages 5 and up.</w:t>
      </w:r>
      <w:proofErr w:type="gramEnd"/>
    </w:p>
    <w:p w14:paraId="02CEF1F0" w14:textId="77777777" w:rsidR="00A41B6B" w:rsidRDefault="00A41B6B" w:rsidP="00A41B6B">
      <w:pPr>
        <w:spacing w:line="240" w:lineRule="auto"/>
        <w:contextualSpacing/>
      </w:pPr>
    </w:p>
    <w:p w14:paraId="58242C7F" w14:textId="77777777" w:rsidR="00A41B6B" w:rsidRDefault="00A41B6B" w:rsidP="00A41B6B">
      <w:pPr>
        <w:spacing w:line="240" w:lineRule="auto"/>
        <w:contextualSpacing/>
      </w:pPr>
      <w:r>
        <w:t>Holiday Home Alone Movie Series</w:t>
      </w:r>
    </w:p>
    <w:p w14:paraId="7ECBF9B3" w14:textId="77777777" w:rsidR="00A41B6B" w:rsidRDefault="00A41B6B" w:rsidP="00A41B6B">
      <w:pPr>
        <w:spacing w:line="240" w:lineRule="auto"/>
        <w:contextualSpacing/>
      </w:pPr>
      <w:r>
        <w:t>Every Saturday in Dec</w:t>
      </w:r>
    </w:p>
    <w:p w14:paraId="723738A4" w14:textId="77777777" w:rsidR="00A41B6B" w:rsidRDefault="00A41B6B" w:rsidP="00A41B6B">
      <w:pPr>
        <w:spacing w:line="240" w:lineRule="auto"/>
        <w:contextualSpacing/>
      </w:pPr>
      <w:r>
        <w:t>12:00 PM - 2:00 PM</w:t>
      </w:r>
    </w:p>
    <w:p w14:paraId="4DB9A411" w14:textId="77777777" w:rsidR="00F05EE4" w:rsidRDefault="00A41B6B" w:rsidP="00A41B6B">
      <w:pPr>
        <w:spacing w:line="240" w:lineRule="auto"/>
        <w:contextualSpacing/>
      </w:pPr>
      <w:r>
        <w:t xml:space="preserve">Join us each Saturday in December for a selection from the Home Alone series of movies. Ages 12 to 17 or accompanied by a guardian. </w:t>
      </w:r>
    </w:p>
    <w:p w14:paraId="5E68E6EB" w14:textId="65D81057" w:rsidR="00F05EE4" w:rsidRDefault="00F05EE4" w:rsidP="00A41B6B">
      <w:pPr>
        <w:spacing w:line="240" w:lineRule="auto"/>
        <w:contextualSpacing/>
      </w:pPr>
      <w:r>
        <w:t xml:space="preserve">Dec 2: Home Alone (1990) </w:t>
      </w:r>
    </w:p>
    <w:p w14:paraId="2CF7D696" w14:textId="3AF0116F" w:rsidR="00F05EE4" w:rsidRDefault="00F05EE4" w:rsidP="00A41B6B">
      <w:pPr>
        <w:spacing w:line="240" w:lineRule="auto"/>
        <w:contextualSpacing/>
      </w:pPr>
      <w:r>
        <w:t>Dec 9: Home Alone (1992)</w:t>
      </w:r>
    </w:p>
    <w:p w14:paraId="7BAB3CD3" w14:textId="77777777" w:rsidR="00F05EE4" w:rsidRDefault="00A41B6B" w:rsidP="00A41B6B">
      <w:pPr>
        <w:spacing w:line="240" w:lineRule="auto"/>
        <w:contextualSpacing/>
      </w:pPr>
      <w:r>
        <w:t>Dec 16: Home Alone 3</w:t>
      </w:r>
      <w:r w:rsidR="00F05EE4">
        <w:t xml:space="preserve"> (1997)</w:t>
      </w:r>
      <w:r>
        <w:t xml:space="preserve"> </w:t>
      </w:r>
    </w:p>
    <w:p w14:paraId="7657180F" w14:textId="77777777" w:rsidR="00F05EE4" w:rsidRDefault="00A41B6B" w:rsidP="00A41B6B">
      <w:pPr>
        <w:spacing w:line="240" w:lineRule="auto"/>
        <w:contextualSpacing/>
      </w:pPr>
      <w:r>
        <w:t>Dec 23: The Holiday Heist</w:t>
      </w:r>
      <w:r w:rsidR="00F05EE4">
        <w:t xml:space="preserve"> (2012)</w:t>
      </w:r>
      <w:r>
        <w:t xml:space="preserve"> </w:t>
      </w:r>
    </w:p>
    <w:p w14:paraId="6B1A54BA" w14:textId="6528208D" w:rsidR="00A41B6B" w:rsidRDefault="00F05EE4" w:rsidP="00A41B6B">
      <w:pPr>
        <w:spacing w:line="240" w:lineRule="auto"/>
        <w:contextualSpacing/>
      </w:pPr>
      <w:r>
        <w:t>Dec 30: Cat in the Hat (2014)</w:t>
      </w:r>
    </w:p>
    <w:p w14:paraId="20932F9A" w14:textId="19FF9D96" w:rsidR="00A41B6B" w:rsidRPr="00F86A62" w:rsidRDefault="00A41B6B" w:rsidP="00A41B6B">
      <w:pPr>
        <w:spacing w:line="240" w:lineRule="auto"/>
        <w:contextualSpacing/>
      </w:pPr>
    </w:p>
    <w:p w14:paraId="5322A50A" w14:textId="77777777" w:rsidR="009D3F42" w:rsidRPr="00F86A62" w:rsidRDefault="009D3F42" w:rsidP="000A46E8">
      <w:pPr>
        <w:spacing w:line="240" w:lineRule="auto"/>
        <w:contextualSpacing/>
      </w:pPr>
      <w:r w:rsidRPr="00F86A62">
        <w:t>ADULTS</w:t>
      </w:r>
    </w:p>
    <w:p w14:paraId="73226020" w14:textId="77777777" w:rsidR="009D3F42" w:rsidRPr="00F86A62" w:rsidRDefault="009D3F42" w:rsidP="000A46E8">
      <w:pPr>
        <w:spacing w:line="240" w:lineRule="auto"/>
        <w:contextualSpacing/>
      </w:pPr>
    </w:p>
    <w:p w14:paraId="08CE9042" w14:textId="77777777" w:rsidR="009D3F42" w:rsidRPr="00F86A62" w:rsidRDefault="009D3F42" w:rsidP="000A46E8">
      <w:pPr>
        <w:spacing w:line="240" w:lineRule="auto"/>
        <w:contextualSpacing/>
      </w:pPr>
      <w:r w:rsidRPr="00F86A62">
        <w:t xml:space="preserve">Honoring the Legacy of Dr. Martin Luther King </w:t>
      </w:r>
      <w:proofErr w:type="spellStart"/>
      <w:r w:rsidRPr="00F86A62">
        <w:t>Jr</w:t>
      </w:r>
      <w:proofErr w:type="spellEnd"/>
      <w:r w:rsidRPr="00F86A62">
        <w:t>, Civil Rights Leader</w:t>
      </w:r>
    </w:p>
    <w:p w14:paraId="7780E55A" w14:textId="77777777" w:rsidR="009D3F42" w:rsidRPr="00F86A62" w:rsidRDefault="009D3F42" w:rsidP="000A46E8">
      <w:pPr>
        <w:spacing w:line="240" w:lineRule="auto"/>
        <w:contextualSpacing/>
      </w:pPr>
      <w:r w:rsidRPr="00F86A62">
        <w:t>Saturday, Jan 13</w:t>
      </w:r>
    </w:p>
    <w:p w14:paraId="26EBA26F" w14:textId="3F3466A6" w:rsidR="009D3F42" w:rsidRPr="00F86A62" w:rsidRDefault="009D3F42" w:rsidP="000A46E8">
      <w:pPr>
        <w:spacing w:line="240" w:lineRule="auto"/>
        <w:contextualSpacing/>
      </w:pPr>
      <w:r w:rsidRPr="00F86A62">
        <w:t>11:00 AM</w:t>
      </w:r>
      <w:r w:rsidR="00267CB6">
        <w:t xml:space="preserve"> – 1:00 PM</w:t>
      </w:r>
    </w:p>
    <w:p w14:paraId="38C3562A" w14:textId="14B6A09C" w:rsidR="009D3F42" w:rsidRPr="00F86A62" w:rsidRDefault="009D3F42" w:rsidP="000A46E8">
      <w:pPr>
        <w:spacing w:line="240" w:lineRule="auto"/>
        <w:contextualSpacing/>
      </w:pPr>
      <w:r w:rsidRPr="00F86A62">
        <w:t>Join us as we honor the legacy of Civil Rights leader, Dr. Martin Luther King Jr., co-sponsored by</w:t>
      </w:r>
      <w:r w:rsidR="00267CB6">
        <w:t xml:space="preserve"> the Ida Mae Brown Foundation. For a</w:t>
      </w:r>
      <w:r w:rsidRPr="00F86A62">
        <w:t>ges 12-Adult, but all are welcome.</w:t>
      </w:r>
    </w:p>
    <w:p w14:paraId="38CD5AEE" w14:textId="77777777" w:rsidR="009D3F42" w:rsidRPr="00F86A62" w:rsidRDefault="009D3F42" w:rsidP="000A46E8">
      <w:pPr>
        <w:spacing w:line="240" w:lineRule="auto"/>
        <w:contextualSpacing/>
      </w:pPr>
    </w:p>
    <w:p w14:paraId="392635DA" w14:textId="77777777" w:rsidR="009D3F42" w:rsidRPr="00F86A62" w:rsidRDefault="009D3F42" w:rsidP="000A46E8">
      <w:pPr>
        <w:spacing w:line="240" w:lineRule="auto"/>
        <w:contextualSpacing/>
      </w:pPr>
      <w:r w:rsidRPr="00F86A62">
        <w:t>African-American Health and Wellness</w:t>
      </w:r>
    </w:p>
    <w:p w14:paraId="09ECBA6D" w14:textId="77777777" w:rsidR="009D3F42" w:rsidRPr="00F86A62" w:rsidRDefault="009D3F42" w:rsidP="000A46E8">
      <w:pPr>
        <w:spacing w:line="240" w:lineRule="auto"/>
        <w:contextualSpacing/>
      </w:pPr>
      <w:r w:rsidRPr="00F86A62">
        <w:t>Saturday, Jan 20</w:t>
      </w:r>
    </w:p>
    <w:p w14:paraId="59B88CFC" w14:textId="77777777" w:rsidR="009D3F42" w:rsidRPr="00F86A62" w:rsidRDefault="009D3F42" w:rsidP="000A46E8">
      <w:pPr>
        <w:spacing w:line="240" w:lineRule="auto"/>
        <w:contextualSpacing/>
      </w:pPr>
      <w:r w:rsidRPr="00F86A62">
        <w:t>11:00 AM</w:t>
      </w:r>
    </w:p>
    <w:p w14:paraId="180591E4" w14:textId="77777777" w:rsidR="009D3F42" w:rsidRPr="00F86A62" w:rsidRDefault="009D3F42" w:rsidP="000A46E8">
      <w:pPr>
        <w:spacing w:line="240" w:lineRule="auto"/>
        <w:contextualSpacing/>
      </w:pPr>
      <w:r w:rsidRPr="00F86A62">
        <w:t>Nancy Mason will present a program on African-American wellness topics, including fitness, root causes of disease, and nutrition with a “whole body” focus.</w:t>
      </w:r>
    </w:p>
    <w:p w14:paraId="28BA9259" w14:textId="77777777" w:rsidR="009D3F42" w:rsidRPr="00F86A62" w:rsidRDefault="009D3F42" w:rsidP="000A46E8">
      <w:pPr>
        <w:spacing w:line="240" w:lineRule="auto"/>
        <w:contextualSpacing/>
      </w:pPr>
    </w:p>
    <w:p w14:paraId="188D34DB" w14:textId="77777777" w:rsidR="009D3F42" w:rsidRPr="00F86A62" w:rsidRDefault="009D3F42" w:rsidP="000A46E8">
      <w:pPr>
        <w:spacing w:line="240" w:lineRule="auto"/>
        <w:contextualSpacing/>
      </w:pPr>
      <w:r w:rsidRPr="00F86A62">
        <w:t>Nutrition Education with Second Harvest</w:t>
      </w:r>
    </w:p>
    <w:p w14:paraId="7C3164D6" w14:textId="77777777" w:rsidR="009D3F42" w:rsidRPr="00F86A62" w:rsidRDefault="009D3F42" w:rsidP="000A46E8">
      <w:pPr>
        <w:spacing w:line="240" w:lineRule="auto"/>
        <w:contextualSpacing/>
      </w:pPr>
      <w:r w:rsidRPr="00F86A62">
        <w:t>Tuesday, Jan 23</w:t>
      </w:r>
    </w:p>
    <w:p w14:paraId="0DF65730" w14:textId="77777777" w:rsidR="009D3F42" w:rsidRPr="00F86A62" w:rsidRDefault="009D3F42" w:rsidP="000A46E8">
      <w:pPr>
        <w:spacing w:line="240" w:lineRule="auto"/>
        <w:contextualSpacing/>
      </w:pPr>
      <w:r w:rsidRPr="00F86A62">
        <w:t>3:00 PM</w:t>
      </w:r>
    </w:p>
    <w:p w14:paraId="3E7B8037" w14:textId="5DCDED58" w:rsidR="009D3F42" w:rsidRPr="00F86A62" w:rsidRDefault="009D3F42" w:rsidP="000A46E8">
      <w:pPr>
        <w:spacing w:line="240" w:lineRule="auto"/>
        <w:contextualSpacing/>
      </w:pPr>
      <w:r w:rsidRPr="00F86A62">
        <w:t xml:space="preserve">Instructor Caroline Pullen addresses these topics: Stretching Your Food Dollar, Reading Nutrition Labels, and the Sodium Shakedown. </w:t>
      </w:r>
      <w:r w:rsidR="00267CB6">
        <w:t>For a</w:t>
      </w:r>
      <w:r w:rsidRPr="00F86A62">
        <w:t>dults, all ages welcome.</w:t>
      </w:r>
    </w:p>
    <w:p w14:paraId="22F2852A" w14:textId="77777777" w:rsidR="009D3F42" w:rsidRPr="00F86A62" w:rsidRDefault="009D3F42" w:rsidP="000A46E8">
      <w:pPr>
        <w:spacing w:line="240" w:lineRule="auto"/>
        <w:contextualSpacing/>
      </w:pPr>
    </w:p>
    <w:p w14:paraId="4CEB652A" w14:textId="77777777" w:rsidR="009D3F42" w:rsidRPr="00F86A62" w:rsidRDefault="009D3F42" w:rsidP="000A46E8">
      <w:pPr>
        <w:spacing w:line="240" w:lineRule="auto"/>
        <w:contextualSpacing/>
      </w:pPr>
      <w:r w:rsidRPr="00F86A62">
        <w:lastRenderedPageBreak/>
        <w:t>Writing Workshop</w:t>
      </w:r>
    </w:p>
    <w:p w14:paraId="7D94CBFA" w14:textId="77777777" w:rsidR="009D3F42" w:rsidRPr="00F86A62" w:rsidRDefault="009D3F42" w:rsidP="000A46E8">
      <w:pPr>
        <w:spacing w:line="240" w:lineRule="auto"/>
        <w:contextualSpacing/>
      </w:pPr>
      <w:r w:rsidRPr="00F86A62">
        <w:t>Saturday, Jan 27</w:t>
      </w:r>
    </w:p>
    <w:p w14:paraId="50624036" w14:textId="77777777" w:rsidR="009D3F42" w:rsidRPr="00F86A62" w:rsidRDefault="009D3F42" w:rsidP="000A46E8">
      <w:pPr>
        <w:spacing w:line="240" w:lineRule="auto"/>
        <w:contextualSpacing/>
      </w:pPr>
      <w:r w:rsidRPr="00F86A62">
        <w:t>2:00 PM</w:t>
      </w:r>
    </w:p>
    <w:p w14:paraId="64464456" w14:textId="7828E3E4" w:rsidR="009D3F42" w:rsidRPr="00F86A62" w:rsidRDefault="009D3F42" w:rsidP="000A46E8">
      <w:pPr>
        <w:spacing w:line="240" w:lineRule="auto"/>
        <w:contextualSpacing/>
      </w:pPr>
      <w:r w:rsidRPr="00F86A62">
        <w:t xml:space="preserve">This is a workshop for homeless, transitional or recently housed adult writers interested in sharing their story. Express thoughts and experiences in writing, through collaboration and revision. Encouraging multiple genres, including fiction, non-fiction, and poetry. </w:t>
      </w:r>
      <w:r w:rsidR="00267CB6">
        <w:t xml:space="preserve">For </w:t>
      </w:r>
      <w:r w:rsidRPr="00F86A62">
        <w:t>Adult</w:t>
      </w:r>
      <w:r w:rsidR="00267CB6">
        <w:t>s</w:t>
      </w:r>
      <w:r w:rsidRPr="00F86A62">
        <w:t>, all ages welcome.</w:t>
      </w:r>
    </w:p>
    <w:p w14:paraId="76B88695" w14:textId="77777777" w:rsidR="009D3F42" w:rsidRPr="009D3F42" w:rsidRDefault="009D3F42" w:rsidP="000A46E8">
      <w:pPr>
        <w:spacing w:line="240" w:lineRule="auto"/>
        <w:contextualSpacing/>
        <w:rPr>
          <w:b/>
        </w:rPr>
      </w:pPr>
    </w:p>
    <w:p w14:paraId="398810B3" w14:textId="77777777" w:rsidR="00812E88" w:rsidRPr="00017F45" w:rsidRDefault="00812E88" w:rsidP="000A46E8">
      <w:pPr>
        <w:spacing w:line="240" w:lineRule="auto"/>
        <w:contextualSpacing/>
        <w:rPr>
          <w:sz w:val="28"/>
          <w:szCs w:val="28"/>
        </w:rPr>
      </w:pPr>
      <w:r w:rsidRPr="00017F45">
        <w:rPr>
          <w:sz w:val="28"/>
          <w:szCs w:val="28"/>
        </w:rPr>
        <w:t>OLD HICKORY</w:t>
      </w:r>
    </w:p>
    <w:p w14:paraId="33F57407" w14:textId="77777777" w:rsidR="00017F45" w:rsidRDefault="00017F45" w:rsidP="000A46E8">
      <w:pPr>
        <w:spacing w:line="240" w:lineRule="auto"/>
        <w:contextualSpacing/>
        <w:rPr>
          <w:b/>
        </w:rPr>
      </w:pPr>
    </w:p>
    <w:p w14:paraId="6A70F194" w14:textId="77777777" w:rsidR="00812E88" w:rsidRDefault="00812E88" w:rsidP="000A46E8">
      <w:pPr>
        <w:spacing w:line="240" w:lineRule="auto"/>
        <w:contextualSpacing/>
        <w:rPr>
          <w:b/>
        </w:rPr>
      </w:pPr>
      <w:r w:rsidRPr="001D2050">
        <w:rPr>
          <w:b/>
        </w:rPr>
        <w:t>CHILDREN</w:t>
      </w:r>
    </w:p>
    <w:p w14:paraId="09F0AE15" w14:textId="77777777" w:rsidR="00017F45" w:rsidRDefault="00017F45" w:rsidP="000A46E8">
      <w:pPr>
        <w:spacing w:line="240" w:lineRule="auto"/>
        <w:contextualSpacing/>
        <w:rPr>
          <w:b/>
        </w:rPr>
      </w:pPr>
    </w:p>
    <w:p w14:paraId="71532402" w14:textId="77777777" w:rsidR="00812E88" w:rsidRDefault="00812E88" w:rsidP="000A46E8">
      <w:pPr>
        <w:spacing w:line="240" w:lineRule="auto"/>
        <w:contextualSpacing/>
        <w:rPr>
          <w:b/>
        </w:rPr>
      </w:pPr>
      <w:r w:rsidRPr="001D2050">
        <w:rPr>
          <w:b/>
        </w:rPr>
        <w:t>Family Story Hour</w:t>
      </w:r>
      <w:r w:rsidRPr="001D2050">
        <w:rPr>
          <w:b/>
        </w:rPr>
        <w:cr/>
      </w:r>
      <w:r w:rsidR="00017F45">
        <w:rPr>
          <w:b/>
        </w:rPr>
        <w:t xml:space="preserve">Every </w:t>
      </w:r>
      <w:r>
        <w:t>Monday</w:t>
      </w:r>
      <w:r>
        <w:cr/>
        <w:t>10:30 AM</w:t>
      </w:r>
      <w:r>
        <w:cr/>
        <w:t>Join us for stories, crafts, and fun as children learn the joy of reading. For children ages 0-6 and their families.</w:t>
      </w:r>
      <w:r>
        <w:cr/>
      </w:r>
      <w:r w:rsidRPr="001D2050">
        <w:rPr>
          <w:b/>
        </w:rPr>
        <w:cr/>
        <w:t>Slavery at The Hermitage</w:t>
      </w:r>
      <w:r w:rsidRPr="001D2050">
        <w:rPr>
          <w:b/>
        </w:rPr>
        <w:cr/>
      </w:r>
      <w:r>
        <w:t>Saturday, Feb 10</w:t>
      </w:r>
      <w:r>
        <w:cr/>
        <w:t>2:00 PM</w:t>
      </w:r>
      <w:r>
        <w:cr/>
        <w:t>What was life like for the 150 slaves who lived at The Hermitage, once the home of Andrew Jackson? How did widespread slavery happen in a country built on freedom? We'll talk about these questions and do some hands-on learning activities. For grades 4-12, but all are welcome.</w:t>
      </w:r>
      <w:r>
        <w:cr/>
      </w:r>
      <w:r w:rsidRPr="001D2050">
        <w:rPr>
          <w:b/>
        </w:rPr>
        <w:cr/>
        <w:t>Alma Thomas: Capturing Color/Painting Abstractions with Turnip Green</w:t>
      </w:r>
      <w:r w:rsidRPr="001D2050">
        <w:rPr>
          <w:b/>
        </w:rPr>
        <w:cr/>
      </w:r>
      <w:r>
        <w:t>Tuesday, Feb 13</w:t>
      </w:r>
      <w:r>
        <w:cr/>
        <w:t>6:00 PM</w:t>
      </w:r>
      <w:r>
        <w:cr/>
        <w:t xml:space="preserve">Take a look at African-American artist Alma Thomas's watercolor paintings, inspired by the constantly changing colors in her garden. Then create your own watercolor paints from dried-up markers, and take home </w:t>
      </w:r>
      <w:proofErr w:type="gramStart"/>
      <w:r>
        <w:t>extra recycled</w:t>
      </w:r>
      <w:proofErr w:type="gramEnd"/>
      <w:r>
        <w:t xml:space="preserve"> paper so you can paint what you see through your own window! For grades 1-6, but all are welcome.</w:t>
      </w:r>
      <w:r>
        <w:cr/>
      </w:r>
      <w:r w:rsidRPr="001D2050">
        <w:rPr>
          <w:b/>
        </w:rPr>
        <w:cr/>
        <w:t>ADULTS</w:t>
      </w:r>
    </w:p>
    <w:p w14:paraId="1D994C67" w14:textId="77777777" w:rsidR="005B1766" w:rsidRDefault="005B1766" w:rsidP="000A46E8">
      <w:pPr>
        <w:spacing w:line="240" w:lineRule="auto"/>
        <w:contextualSpacing/>
        <w:rPr>
          <w:b/>
        </w:rPr>
      </w:pPr>
    </w:p>
    <w:p w14:paraId="4008E792" w14:textId="7328C47A" w:rsidR="000A3D1C" w:rsidRPr="000A46E8" w:rsidRDefault="00812E88" w:rsidP="000A46E8">
      <w:pPr>
        <w:spacing w:line="240" w:lineRule="auto"/>
        <w:contextualSpacing/>
        <w:rPr>
          <w:b/>
        </w:rPr>
      </w:pPr>
      <w:r w:rsidRPr="001D2050">
        <w:rPr>
          <w:b/>
        </w:rPr>
        <w:t>Beading With Betsy</w:t>
      </w:r>
      <w:r w:rsidRPr="001D2050">
        <w:rPr>
          <w:b/>
        </w:rPr>
        <w:cr/>
      </w:r>
      <w:r>
        <w:t>Tuesday</w:t>
      </w:r>
      <w:r w:rsidR="005B1766">
        <w:t>s</w:t>
      </w:r>
      <w:r>
        <w:t>, Dec 5</w:t>
      </w:r>
      <w:r w:rsidR="005B1766">
        <w:t xml:space="preserve"> and Feb 6</w:t>
      </w:r>
      <w:r>
        <w:cr/>
        <w:t>6:30 PM</w:t>
      </w:r>
      <w:r>
        <w:cr/>
        <w:t>We will use beads from all around the world to create one-of-a-kind bracelets. Participants will take home their creations. Class size is limited to 10, sign-up preferred.</w:t>
      </w:r>
      <w:r>
        <w:cr/>
      </w:r>
      <w:r w:rsidRPr="001D2050">
        <w:rPr>
          <w:b/>
        </w:rPr>
        <w:cr/>
        <w:t>Old Hickory Chess Club</w:t>
      </w:r>
      <w:r w:rsidRPr="001D2050">
        <w:rPr>
          <w:b/>
        </w:rPr>
        <w:cr/>
      </w:r>
      <w:r w:rsidR="00267CB6">
        <w:rPr>
          <w:b/>
        </w:rPr>
        <w:t>Every 2</w:t>
      </w:r>
      <w:r w:rsidR="00267CB6" w:rsidRPr="00267CB6">
        <w:rPr>
          <w:b/>
          <w:vertAlign w:val="superscript"/>
        </w:rPr>
        <w:t>nd</w:t>
      </w:r>
      <w:r w:rsidR="00267CB6">
        <w:rPr>
          <w:b/>
        </w:rPr>
        <w:t xml:space="preserve"> Tuesday at 6:00 PM, Every 3</w:t>
      </w:r>
      <w:r w:rsidR="00267CB6" w:rsidRPr="00267CB6">
        <w:rPr>
          <w:b/>
          <w:vertAlign w:val="superscript"/>
        </w:rPr>
        <w:t>rd</w:t>
      </w:r>
      <w:r w:rsidR="00267CB6">
        <w:rPr>
          <w:b/>
        </w:rPr>
        <w:t xml:space="preserve"> Saturday at 2:00 PM</w:t>
      </w:r>
      <w:r w:rsidR="00267CB6">
        <w:t xml:space="preserve"> </w:t>
      </w:r>
      <w:r>
        <w:cr/>
        <w:t>Come join us at the Old Hickory Branch for chess in a relaxed atmosphere.  We'll help you learn and improve your game.  Get some competition. Adults and teens of all skill levels welcome.</w:t>
      </w:r>
      <w:r>
        <w:cr/>
      </w:r>
      <w:r w:rsidRPr="001D2050">
        <w:rPr>
          <w:b/>
        </w:rPr>
        <w:cr/>
        <w:t>Old Hickory Book Club</w:t>
      </w:r>
      <w:r w:rsidRPr="001D2050">
        <w:rPr>
          <w:b/>
        </w:rPr>
        <w:cr/>
      </w:r>
      <w:r w:rsidR="00AD38A4">
        <w:rPr>
          <w:b/>
        </w:rPr>
        <w:t>Every 3</w:t>
      </w:r>
      <w:r w:rsidR="00AD38A4" w:rsidRPr="00AD38A4">
        <w:rPr>
          <w:b/>
          <w:vertAlign w:val="superscript"/>
        </w:rPr>
        <w:t>rd</w:t>
      </w:r>
      <w:r w:rsidR="00AD38A4">
        <w:rPr>
          <w:b/>
        </w:rPr>
        <w:t xml:space="preserve"> </w:t>
      </w:r>
      <w:r>
        <w:t>Tuesday</w:t>
      </w:r>
      <w:r>
        <w:cr/>
      </w:r>
      <w:r>
        <w:lastRenderedPageBreak/>
        <w:t>6:30 PM</w:t>
      </w:r>
      <w:r>
        <w:cr/>
        <w:t>Join us for friendly and informal monthly discussions of literary works.</w:t>
      </w:r>
      <w:r>
        <w:cr/>
      </w:r>
      <w:r w:rsidRPr="001D2050">
        <w:rPr>
          <w:b/>
        </w:rPr>
        <w:cr/>
        <w:t>Art Journal Swap Meet</w:t>
      </w:r>
      <w:r w:rsidRPr="001D2050">
        <w:rPr>
          <w:b/>
        </w:rPr>
        <w:cr/>
      </w:r>
      <w:r>
        <w:t>Tuesday, Jan 2</w:t>
      </w:r>
      <w:r>
        <w:cr/>
        <w:t>6:30 PM</w:t>
      </w:r>
      <w:r>
        <w:cr/>
        <w:t>Share techniques and materials with others who create art journals. This informal workshop encourages exploration and connection in a friendly environment. Bring your art journal and extra supplies for this fun swap meet!</w:t>
      </w:r>
      <w:r>
        <w:cr/>
      </w:r>
    </w:p>
    <w:p w14:paraId="0D5C5E28" w14:textId="77777777" w:rsidR="00FF441F" w:rsidRPr="00FF441F" w:rsidRDefault="00FF441F" w:rsidP="000A46E8">
      <w:pPr>
        <w:spacing w:line="240" w:lineRule="auto"/>
        <w:contextualSpacing/>
        <w:rPr>
          <w:sz w:val="28"/>
          <w:szCs w:val="28"/>
        </w:rPr>
      </w:pPr>
      <w:r w:rsidRPr="00FF441F">
        <w:rPr>
          <w:sz w:val="28"/>
          <w:szCs w:val="28"/>
        </w:rPr>
        <w:t>PRUITT</w:t>
      </w:r>
    </w:p>
    <w:p w14:paraId="2B94E08D" w14:textId="77777777" w:rsidR="00FF441F" w:rsidRPr="00FF441F" w:rsidRDefault="00FF441F" w:rsidP="000A46E8">
      <w:pPr>
        <w:spacing w:line="240" w:lineRule="auto"/>
        <w:contextualSpacing/>
        <w:rPr>
          <w:sz w:val="28"/>
          <w:szCs w:val="28"/>
        </w:rPr>
      </w:pPr>
    </w:p>
    <w:p w14:paraId="097747A9" w14:textId="77777777" w:rsidR="00FF441F" w:rsidRPr="00FF441F" w:rsidRDefault="00FF441F" w:rsidP="000A46E8">
      <w:pPr>
        <w:spacing w:line="240" w:lineRule="auto"/>
        <w:contextualSpacing/>
        <w:rPr>
          <w:sz w:val="28"/>
          <w:szCs w:val="28"/>
        </w:rPr>
      </w:pPr>
      <w:r w:rsidRPr="00FF441F">
        <w:rPr>
          <w:sz w:val="28"/>
          <w:szCs w:val="28"/>
        </w:rPr>
        <w:t>CHILDREN</w:t>
      </w:r>
    </w:p>
    <w:p w14:paraId="4004C7FB" w14:textId="77777777" w:rsidR="00FF441F" w:rsidRPr="00FF441F" w:rsidRDefault="00FF441F" w:rsidP="000A46E8">
      <w:pPr>
        <w:spacing w:line="240" w:lineRule="auto"/>
        <w:contextualSpacing/>
        <w:rPr>
          <w:sz w:val="28"/>
          <w:szCs w:val="28"/>
        </w:rPr>
      </w:pPr>
    </w:p>
    <w:p w14:paraId="3BA316E1" w14:textId="77777777" w:rsidR="008F55E7" w:rsidRDefault="008F55E7" w:rsidP="008F55E7">
      <w:pPr>
        <w:spacing w:line="240" w:lineRule="auto"/>
        <w:contextualSpacing/>
      </w:pPr>
      <w:r>
        <w:t>Sock Snowman</w:t>
      </w:r>
    </w:p>
    <w:p w14:paraId="7AB18097" w14:textId="77777777" w:rsidR="008F55E7" w:rsidRDefault="008F55E7" w:rsidP="008F55E7">
      <w:pPr>
        <w:spacing w:line="240" w:lineRule="auto"/>
        <w:contextualSpacing/>
      </w:pPr>
      <w:r>
        <w:t>Tuesday, Dec 5</w:t>
      </w:r>
    </w:p>
    <w:p w14:paraId="069F0C4E" w14:textId="77777777" w:rsidR="008F55E7" w:rsidRDefault="008F55E7" w:rsidP="008F55E7">
      <w:pPr>
        <w:spacing w:line="240" w:lineRule="auto"/>
        <w:contextualSpacing/>
      </w:pPr>
      <w:r>
        <w:t>4:00 PM</w:t>
      </w:r>
    </w:p>
    <w:p w14:paraId="1EA7D219" w14:textId="77777777" w:rsidR="008F55E7" w:rsidRDefault="008F55E7" w:rsidP="008F55E7">
      <w:pPr>
        <w:spacing w:line="240" w:lineRule="auto"/>
        <w:contextualSpacing/>
      </w:pPr>
      <w:r>
        <w:t xml:space="preserve">Make your own adorable little sock snowman! He's super easy to make and super cute! No sewing skills required! </w:t>
      </w:r>
      <w:proofErr w:type="gramStart"/>
      <w:r>
        <w:t>For ages 8-13.</w:t>
      </w:r>
      <w:proofErr w:type="gramEnd"/>
    </w:p>
    <w:p w14:paraId="0773A483" w14:textId="77777777" w:rsidR="008F55E7" w:rsidRDefault="008F55E7" w:rsidP="008F55E7">
      <w:pPr>
        <w:spacing w:line="240" w:lineRule="auto"/>
        <w:contextualSpacing/>
      </w:pPr>
    </w:p>
    <w:p w14:paraId="7A7AEC22" w14:textId="77777777" w:rsidR="008F55E7" w:rsidRDefault="008F55E7" w:rsidP="008F55E7">
      <w:pPr>
        <w:spacing w:line="240" w:lineRule="auto"/>
        <w:contextualSpacing/>
      </w:pPr>
      <w:r>
        <w:t>Make a Polar Bear Mask</w:t>
      </w:r>
    </w:p>
    <w:p w14:paraId="58C1DD8B" w14:textId="77777777" w:rsidR="008F55E7" w:rsidRDefault="008F55E7" w:rsidP="008F55E7">
      <w:pPr>
        <w:spacing w:line="240" w:lineRule="auto"/>
        <w:contextualSpacing/>
      </w:pPr>
      <w:r>
        <w:t>Tuesday, Dec 12</w:t>
      </w:r>
    </w:p>
    <w:p w14:paraId="205D0DD1" w14:textId="77777777" w:rsidR="008F55E7" w:rsidRDefault="008F55E7" w:rsidP="008F55E7">
      <w:pPr>
        <w:spacing w:line="240" w:lineRule="auto"/>
        <w:contextualSpacing/>
      </w:pPr>
      <w:r>
        <w:t>4:00 PM</w:t>
      </w:r>
    </w:p>
    <w:p w14:paraId="531B5498" w14:textId="7B23C84A" w:rsidR="008F55E7" w:rsidRDefault="008F55E7" w:rsidP="008F55E7">
      <w:pPr>
        <w:spacing w:line="240" w:lineRule="auto"/>
        <w:contextualSpacing/>
      </w:pPr>
      <w:r>
        <w:t xml:space="preserve">Transform yourself into an unbearably cute polar bear with this fun and east craft! </w:t>
      </w:r>
      <w:proofErr w:type="gramStart"/>
      <w:r>
        <w:t>For ages 8-13.</w:t>
      </w:r>
      <w:proofErr w:type="gramEnd"/>
    </w:p>
    <w:p w14:paraId="5A893D1C" w14:textId="77777777" w:rsidR="008F55E7" w:rsidRDefault="008F55E7" w:rsidP="008F55E7">
      <w:pPr>
        <w:spacing w:line="240" w:lineRule="auto"/>
        <w:contextualSpacing/>
      </w:pPr>
    </w:p>
    <w:p w14:paraId="5DFA389B" w14:textId="77777777" w:rsidR="008F55E7" w:rsidRDefault="008F55E7" w:rsidP="008F55E7">
      <w:pPr>
        <w:spacing w:line="240" w:lineRule="auto"/>
        <w:contextualSpacing/>
      </w:pPr>
      <w:r>
        <w:t>Blow Skiing Game</w:t>
      </w:r>
    </w:p>
    <w:p w14:paraId="635A7F8D" w14:textId="77777777" w:rsidR="008F55E7" w:rsidRDefault="008F55E7" w:rsidP="008F55E7">
      <w:pPr>
        <w:spacing w:line="240" w:lineRule="auto"/>
        <w:contextualSpacing/>
      </w:pPr>
      <w:r>
        <w:t>Tuesday, Dec 19</w:t>
      </w:r>
    </w:p>
    <w:p w14:paraId="21DC3DFC" w14:textId="77777777" w:rsidR="008F55E7" w:rsidRDefault="008F55E7" w:rsidP="008F55E7">
      <w:pPr>
        <w:spacing w:line="240" w:lineRule="auto"/>
        <w:contextualSpacing/>
      </w:pPr>
      <w:r>
        <w:t>2:00 PM</w:t>
      </w:r>
    </w:p>
    <w:p w14:paraId="407A52C2" w14:textId="6449E290" w:rsidR="008F55E7" w:rsidRDefault="008F55E7" w:rsidP="008F55E7">
      <w:pPr>
        <w:spacing w:line="240" w:lineRule="auto"/>
        <w:contextualSpacing/>
      </w:pPr>
      <w:r>
        <w:t xml:space="preserve">Join us for this fun </w:t>
      </w:r>
      <w:proofErr w:type="gramStart"/>
      <w:r>
        <w:t>Winter-time</w:t>
      </w:r>
      <w:proofErr w:type="gramEnd"/>
      <w:r>
        <w:t xml:space="preserve"> game! </w:t>
      </w:r>
      <w:proofErr w:type="gramStart"/>
      <w:r>
        <w:t>For ages 8-13.</w:t>
      </w:r>
      <w:proofErr w:type="gramEnd"/>
    </w:p>
    <w:p w14:paraId="26C7ACF4" w14:textId="77777777" w:rsidR="008F55E7" w:rsidRDefault="008F55E7" w:rsidP="000A46E8">
      <w:pPr>
        <w:spacing w:line="240" w:lineRule="auto"/>
        <w:contextualSpacing/>
      </w:pPr>
    </w:p>
    <w:p w14:paraId="1278BAC2" w14:textId="77777777" w:rsidR="00FF441F" w:rsidRPr="00F86A62" w:rsidRDefault="00FF441F" w:rsidP="000A46E8">
      <w:pPr>
        <w:spacing w:line="240" w:lineRule="auto"/>
        <w:contextualSpacing/>
      </w:pPr>
      <w:r w:rsidRPr="00F86A62">
        <w:t>Make Apple Smiles Snacks</w:t>
      </w:r>
    </w:p>
    <w:p w14:paraId="3CA15E66" w14:textId="77777777" w:rsidR="00FF441F" w:rsidRPr="00F86A62" w:rsidRDefault="00FF441F" w:rsidP="000A46E8">
      <w:pPr>
        <w:spacing w:line="240" w:lineRule="auto"/>
        <w:contextualSpacing/>
      </w:pPr>
      <w:r w:rsidRPr="00F86A62">
        <w:t>Tuesday, Jan 9</w:t>
      </w:r>
    </w:p>
    <w:p w14:paraId="15AF3231" w14:textId="77777777" w:rsidR="00FF441F" w:rsidRPr="00F86A62" w:rsidRDefault="00FF441F" w:rsidP="000A46E8">
      <w:pPr>
        <w:spacing w:line="240" w:lineRule="auto"/>
        <w:contextualSpacing/>
      </w:pPr>
      <w:r w:rsidRPr="00F86A62">
        <w:t>4:00 PM</w:t>
      </w:r>
    </w:p>
    <w:p w14:paraId="7D25520C" w14:textId="77777777" w:rsidR="00FF441F" w:rsidRPr="00F86A62" w:rsidRDefault="00FF441F" w:rsidP="000A46E8">
      <w:pPr>
        <w:spacing w:line="240" w:lineRule="auto"/>
        <w:contextualSpacing/>
      </w:pPr>
      <w:r w:rsidRPr="00F86A62">
        <w:t xml:space="preserve">Apple smiles are a fun and tasty treat that are sure to keep you grinning! </w:t>
      </w:r>
      <w:proofErr w:type="gramStart"/>
      <w:r w:rsidRPr="00F86A62">
        <w:t>For ages 8-13.</w:t>
      </w:r>
      <w:proofErr w:type="gramEnd"/>
    </w:p>
    <w:p w14:paraId="1BC984CE" w14:textId="77777777" w:rsidR="00FF441F" w:rsidRPr="00F86A62" w:rsidRDefault="00FF441F" w:rsidP="000A46E8">
      <w:pPr>
        <w:spacing w:line="240" w:lineRule="auto"/>
        <w:contextualSpacing/>
      </w:pPr>
    </w:p>
    <w:p w14:paraId="1CF8A2C9" w14:textId="77777777" w:rsidR="00FF441F" w:rsidRPr="00F86A62" w:rsidRDefault="00FF441F" w:rsidP="000A46E8">
      <w:pPr>
        <w:spacing w:line="240" w:lineRule="auto"/>
        <w:contextualSpacing/>
      </w:pPr>
      <w:r w:rsidRPr="00F86A62">
        <w:t>Make a Marshmallow Snowman</w:t>
      </w:r>
    </w:p>
    <w:p w14:paraId="0989CB98" w14:textId="77777777" w:rsidR="00FF441F" w:rsidRPr="00F86A62" w:rsidRDefault="00FF441F" w:rsidP="000A46E8">
      <w:pPr>
        <w:spacing w:line="240" w:lineRule="auto"/>
        <w:contextualSpacing/>
      </w:pPr>
      <w:r w:rsidRPr="00F86A62">
        <w:t>Tuesday, Jan 23</w:t>
      </w:r>
    </w:p>
    <w:p w14:paraId="06544024" w14:textId="77777777" w:rsidR="00FF441F" w:rsidRPr="00F86A62" w:rsidRDefault="00FF441F" w:rsidP="000A46E8">
      <w:pPr>
        <w:spacing w:line="240" w:lineRule="auto"/>
        <w:contextualSpacing/>
      </w:pPr>
      <w:r w:rsidRPr="00F86A62">
        <w:t>4:00 PM</w:t>
      </w:r>
    </w:p>
    <w:p w14:paraId="692D6836" w14:textId="77777777" w:rsidR="00FF441F" w:rsidRPr="00F86A62" w:rsidRDefault="00FF441F" w:rsidP="000A46E8">
      <w:pPr>
        <w:spacing w:line="240" w:lineRule="auto"/>
        <w:contextualSpacing/>
      </w:pPr>
      <w:r w:rsidRPr="00F86A62">
        <w:t xml:space="preserve">Glue mini marshmallows together to create your perfect snowman! </w:t>
      </w:r>
      <w:proofErr w:type="gramStart"/>
      <w:r w:rsidRPr="00F86A62">
        <w:t>Practice counting and learning about shapes as well with this craft.</w:t>
      </w:r>
      <w:proofErr w:type="gramEnd"/>
      <w:r w:rsidRPr="00F86A62">
        <w:t xml:space="preserve"> Eat few marshmallows while you're at it! </w:t>
      </w:r>
      <w:proofErr w:type="gramStart"/>
      <w:r w:rsidRPr="00F86A62">
        <w:t>For ages 8-13.</w:t>
      </w:r>
      <w:proofErr w:type="gramEnd"/>
    </w:p>
    <w:p w14:paraId="0E03D63B" w14:textId="77777777" w:rsidR="00FF441F" w:rsidRPr="00F86A62" w:rsidRDefault="00FF441F" w:rsidP="000A46E8">
      <w:pPr>
        <w:spacing w:line="240" w:lineRule="auto"/>
        <w:contextualSpacing/>
      </w:pPr>
    </w:p>
    <w:p w14:paraId="443E5D84" w14:textId="77777777" w:rsidR="00FF441F" w:rsidRPr="00F86A62" w:rsidRDefault="00FF441F" w:rsidP="000A46E8">
      <w:pPr>
        <w:spacing w:line="240" w:lineRule="auto"/>
        <w:contextualSpacing/>
      </w:pPr>
      <w:r w:rsidRPr="00F86A62">
        <w:t>Hunger Awareness Story Time: Bear Wants More</w:t>
      </w:r>
    </w:p>
    <w:p w14:paraId="279660C1" w14:textId="77777777" w:rsidR="00FF441F" w:rsidRPr="00F86A62" w:rsidRDefault="00FF441F" w:rsidP="000A46E8">
      <w:pPr>
        <w:spacing w:line="240" w:lineRule="auto"/>
        <w:contextualSpacing/>
      </w:pPr>
      <w:r w:rsidRPr="00F86A62">
        <w:t>Tuesday, Jan 30</w:t>
      </w:r>
    </w:p>
    <w:p w14:paraId="4F0A90BF" w14:textId="77777777" w:rsidR="00FF441F" w:rsidRPr="00F86A62" w:rsidRDefault="00FF441F" w:rsidP="000A46E8">
      <w:pPr>
        <w:spacing w:line="240" w:lineRule="auto"/>
        <w:contextualSpacing/>
      </w:pPr>
      <w:r w:rsidRPr="00F86A62">
        <w:t>4:00 PM</w:t>
      </w:r>
    </w:p>
    <w:p w14:paraId="635FD7E9" w14:textId="77777777" w:rsidR="00FF441F" w:rsidRPr="00F86A62" w:rsidRDefault="00FF441F" w:rsidP="000A46E8">
      <w:pPr>
        <w:spacing w:line="240" w:lineRule="auto"/>
        <w:contextualSpacing/>
      </w:pPr>
      <w:r w:rsidRPr="00F86A62">
        <w:t xml:space="preserve">Did you know January is Hunger Awareness Month at the Library? Join us for a story time and craft based on Bear Wants More by Karma Wilson. When springtime comes, Bear wakes up very hungry and thin! Bear's friends help him to finally satisfy his HUGE hunger in a most surprising way. </w:t>
      </w:r>
      <w:proofErr w:type="gramStart"/>
      <w:r w:rsidRPr="00F86A62">
        <w:t>For ages 7-12.</w:t>
      </w:r>
      <w:proofErr w:type="gramEnd"/>
    </w:p>
    <w:p w14:paraId="6EEAEE64" w14:textId="77777777" w:rsidR="00FF441F" w:rsidRPr="00F86A62" w:rsidRDefault="00FF441F" w:rsidP="000A46E8">
      <w:pPr>
        <w:spacing w:line="240" w:lineRule="auto"/>
        <w:contextualSpacing/>
      </w:pPr>
    </w:p>
    <w:p w14:paraId="45C86FFC" w14:textId="77777777" w:rsidR="00FF441F" w:rsidRPr="00F86A62" w:rsidRDefault="00FF441F" w:rsidP="000A46E8">
      <w:pPr>
        <w:spacing w:line="240" w:lineRule="auto"/>
        <w:contextualSpacing/>
      </w:pPr>
      <w:r w:rsidRPr="00F86A62">
        <w:t>The Harmonica: From Nothing to Something</w:t>
      </w:r>
    </w:p>
    <w:p w14:paraId="357CE18D" w14:textId="77777777" w:rsidR="00FF441F" w:rsidRPr="00F86A62" w:rsidRDefault="00FF441F" w:rsidP="000A46E8">
      <w:pPr>
        <w:spacing w:line="240" w:lineRule="auto"/>
        <w:contextualSpacing/>
      </w:pPr>
      <w:r w:rsidRPr="00F86A62">
        <w:t>Tuesday, Feb 6</w:t>
      </w:r>
    </w:p>
    <w:p w14:paraId="12E5B13F" w14:textId="77777777" w:rsidR="00FF441F" w:rsidRPr="00F86A62" w:rsidRDefault="00FF441F" w:rsidP="000A46E8">
      <w:pPr>
        <w:spacing w:line="240" w:lineRule="auto"/>
        <w:contextualSpacing/>
      </w:pPr>
      <w:r w:rsidRPr="00F86A62">
        <w:t>4:00 PM</w:t>
      </w:r>
    </w:p>
    <w:p w14:paraId="10CD7B42" w14:textId="77777777" w:rsidR="00FF441F" w:rsidRPr="00F86A62" w:rsidRDefault="00FF441F" w:rsidP="000A46E8">
      <w:pPr>
        <w:spacing w:line="240" w:lineRule="auto"/>
        <w:contextualSpacing/>
      </w:pPr>
      <w:r w:rsidRPr="00F86A62">
        <w:t>Explore the history and sound of the harmonica, from its development in Europe in the early 1800s through today. Presented by the National Museum of African American Music. For ages 8-12.</w:t>
      </w:r>
    </w:p>
    <w:p w14:paraId="35FE3D63" w14:textId="77777777" w:rsidR="00FF441F" w:rsidRPr="00F86A62" w:rsidRDefault="00FF441F" w:rsidP="000A46E8">
      <w:pPr>
        <w:spacing w:line="240" w:lineRule="auto"/>
        <w:contextualSpacing/>
      </w:pPr>
    </w:p>
    <w:p w14:paraId="7585D175" w14:textId="77777777" w:rsidR="00FF441F" w:rsidRPr="00F86A62" w:rsidRDefault="00FF441F" w:rsidP="000A46E8">
      <w:pPr>
        <w:spacing w:line="240" w:lineRule="auto"/>
        <w:contextualSpacing/>
      </w:pPr>
      <w:r w:rsidRPr="00F86A62">
        <w:t>Shoe Rubbing Craft</w:t>
      </w:r>
    </w:p>
    <w:p w14:paraId="29C1752F" w14:textId="77777777" w:rsidR="00FF441F" w:rsidRPr="00F86A62" w:rsidRDefault="00FF441F" w:rsidP="000A46E8">
      <w:pPr>
        <w:spacing w:line="240" w:lineRule="auto"/>
        <w:contextualSpacing/>
      </w:pPr>
      <w:r w:rsidRPr="00F86A62">
        <w:t>Wednesday, Feb 7</w:t>
      </w:r>
    </w:p>
    <w:p w14:paraId="7DB95354" w14:textId="77777777" w:rsidR="00FF441F" w:rsidRPr="00F86A62" w:rsidRDefault="00FF441F" w:rsidP="000A46E8">
      <w:pPr>
        <w:spacing w:line="240" w:lineRule="auto"/>
        <w:contextualSpacing/>
      </w:pPr>
      <w:r w:rsidRPr="00FF441F">
        <w:rPr>
          <w:sz w:val="28"/>
          <w:szCs w:val="28"/>
        </w:rPr>
        <w:t>4</w:t>
      </w:r>
      <w:r w:rsidRPr="00F86A62">
        <w:t>:00 PM</w:t>
      </w:r>
    </w:p>
    <w:p w14:paraId="49BEB3C1" w14:textId="77777777" w:rsidR="00FF441F" w:rsidRPr="00FF441F" w:rsidRDefault="00FF441F" w:rsidP="000A46E8">
      <w:pPr>
        <w:spacing w:line="240" w:lineRule="auto"/>
        <w:contextualSpacing/>
        <w:rPr>
          <w:sz w:val="28"/>
          <w:szCs w:val="28"/>
        </w:rPr>
      </w:pPr>
      <w:r w:rsidRPr="00F86A62">
        <w:t xml:space="preserve">African-American inventor Jan </w:t>
      </w:r>
      <w:proofErr w:type="spellStart"/>
      <w:r w:rsidRPr="00F86A62">
        <w:t>Matzeliger</w:t>
      </w:r>
      <w:proofErr w:type="spellEnd"/>
      <w:r w:rsidRPr="00F86A62">
        <w:t xml:space="preserve"> invented the shoe lasting machine. Join us as we learn about him and make a cool craft using our shoes! For ages 8-13.</w:t>
      </w:r>
    </w:p>
    <w:p w14:paraId="3402BEDE" w14:textId="77777777" w:rsidR="00FF441F" w:rsidRPr="00FF441F" w:rsidRDefault="00FF441F" w:rsidP="000A46E8">
      <w:pPr>
        <w:spacing w:line="240" w:lineRule="auto"/>
        <w:contextualSpacing/>
        <w:rPr>
          <w:sz w:val="28"/>
          <w:szCs w:val="28"/>
        </w:rPr>
      </w:pPr>
    </w:p>
    <w:p w14:paraId="686116A0" w14:textId="77777777" w:rsidR="00FF441F" w:rsidRPr="00F86A62" w:rsidRDefault="00FF441F" w:rsidP="000A46E8">
      <w:pPr>
        <w:spacing w:line="240" w:lineRule="auto"/>
        <w:contextualSpacing/>
      </w:pPr>
      <w:r w:rsidRPr="00F86A62">
        <w:t>Abe Lincoln Penny Craft</w:t>
      </w:r>
    </w:p>
    <w:p w14:paraId="6FADD901" w14:textId="77777777" w:rsidR="00FF441F" w:rsidRPr="00F86A62" w:rsidRDefault="00FF441F" w:rsidP="000A46E8">
      <w:pPr>
        <w:spacing w:line="240" w:lineRule="auto"/>
        <w:contextualSpacing/>
      </w:pPr>
      <w:r w:rsidRPr="00F86A62">
        <w:t>Monday, Feb 12</w:t>
      </w:r>
    </w:p>
    <w:p w14:paraId="7B6AF63E" w14:textId="77777777" w:rsidR="00FF441F" w:rsidRPr="00F86A62" w:rsidRDefault="00FF441F" w:rsidP="000A46E8">
      <w:pPr>
        <w:spacing w:line="240" w:lineRule="auto"/>
        <w:contextualSpacing/>
      </w:pPr>
      <w:r w:rsidRPr="00F86A62">
        <w:t>4:00 PM</w:t>
      </w:r>
    </w:p>
    <w:p w14:paraId="5175A487" w14:textId="77777777" w:rsidR="00FF441F" w:rsidRPr="00F86A62" w:rsidRDefault="00FF441F" w:rsidP="000A46E8">
      <w:pPr>
        <w:spacing w:line="240" w:lineRule="auto"/>
        <w:contextualSpacing/>
      </w:pPr>
      <w:r w:rsidRPr="00F86A62">
        <w:t>Make a silhouette of America's 16th President using the coins that bear his likeness. Learn facts about Lincoln, and see who has the oldest penny! For ages 8-13.</w:t>
      </w:r>
    </w:p>
    <w:p w14:paraId="2935C090" w14:textId="77777777" w:rsidR="00FF441F" w:rsidRPr="00F86A62" w:rsidRDefault="00FF441F" w:rsidP="000A46E8">
      <w:pPr>
        <w:spacing w:line="240" w:lineRule="auto"/>
        <w:contextualSpacing/>
      </w:pPr>
    </w:p>
    <w:p w14:paraId="0E290EE9" w14:textId="77777777" w:rsidR="00FF441F" w:rsidRPr="00F86A62" w:rsidRDefault="00FF441F" w:rsidP="000A46E8">
      <w:pPr>
        <w:spacing w:line="240" w:lineRule="auto"/>
        <w:contextualSpacing/>
      </w:pPr>
      <w:r w:rsidRPr="00F86A62">
        <w:t>Valentine's Day Craft</w:t>
      </w:r>
    </w:p>
    <w:p w14:paraId="582DB5C4" w14:textId="77777777" w:rsidR="00FF441F" w:rsidRPr="00F86A62" w:rsidRDefault="00FF441F" w:rsidP="000A46E8">
      <w:pPr>
        <w:spacing w:line="240" w:lineRule="auto"/>
        <w:contextualSpacing/>
      </w:pPr>
      <w:r w:rsidRPr="00F86A62">
        <w:t>Wednesday, Feb 14</w:t>
      </w:r>
    </w:p>
    <w:p w14:paraId="6CA31816" w14:textId="77777777" w:rsidR="00FF441F" w:rsidRPr="00F86A62" w:rsidRDefault="00FF441F" w:rsidP="000A46E8">
      <w:pPr>
        <w:spacing w:line="240" w:lineRule="auto"/>
        <w:contextualSpacing/>
      </w:pPr>
      <w:r w:rsidRPr="00F86A62">
        <w:t>4:00 PM</w:t>
      </w:r>
    </w:p>
    <w:p w14:paraId="47DFF5CF" w14:textId="77777777" w:rsidR="00FF441F" w:rsidRPr="00F86A62" w:rsidRDefault="00FF441F" w:rsidP="000A46E8">
      <w:pPr>
        <w:spacing w:line="240" w:lineRule="auto"/>
        <w:contextualSpacing/>
      </w:pPr>
      <w:r w:rsidRPr="00F86A62">
        <w:t>Show someone how much you care with fun and easy Valentine's Day craft! For ages 8-13.</w:t>
      </w:r>
    </w:p>
    <w:p w14:paraId="75E5DCBD" w14:textId="77777777" w:rsidR="00FF441F" w:rsidRPr="00F86A62" w:rsidRDefault="00FF441F" w:rsidP="000A46E8">
      <w:pPr>
        <w:spacing w:line="240" w:lineRule="auto"/>
        <w:contextualSpacing/>
      </w:pPr>
    </w:p>
    <w:p w14:paraId="0E523700" w14:textId="77777777" w:rsidR="00FF441F" w:rsidRPr="00F86A62" w:rsidRDefault="00FF441F" w:rsidP="000A46E8">
      <w:pPr>
        <w:spacing w:line="240" w:lineRule="auto"/>
        <w:contextualSpacing/>
      </w:pPr>
      <w:r w:rsidRPr="00F86A62">
        <w:t xml:space="preserve">Make an Egyptian </w:t>
      </w:r>
      <w:proofErr w:type="spellStart"/>
      <w:r w:rsidRPr="00F86A62">
        <w:t>Sistrum</w:t>
      </w:r>
      <w:proofErr w:type="spellEnd"/>
    </w:p>
    <w:p w14:paraId="0314A3B1" w14:textId="77777777" w:rsidR="00FF441F" w:rsidRPr="00F86A62" w:rsidRDefault="00FF441F" w:rsidP="000A46E8">
      <w:pPr>
        <w:spacing w:line="240" w:lineRule="auto"/>
        <w:contextualSpacing/>
      </w:pPr>
      <w:r w:rsidRPr="00F86A62">
        <w:t>Tuesday, Feb 20</w:t>
      </w:r>
    </w:p>
    <w:p w14:paraId="49D8629D" w14:textId="77777777" w:rsidR="00FF441F" w:rsidRPr="00F86A62" w:rsidRDefault="00FF441F" w:rsidP="000A46E8">
      <w:pPr>
        <w:spacing w:line="240" w:lineRule="auto"/>
        <w:contextualSpacing/>
      </w:pPr>
      <w:r w:rsidRPr="00F86A62">
        <w:t>4:00 PM</w:t>
      </w:r>
    </w:p>
    <w:p w14:paraId="0D4C0C6A" w14:textId="77777777" w:rsidR="00FF441F" w:rsidRPr="00F86A62" w:rsidRDefault="00FF441F" w:rsidP="000A46E8">
      <w:pPr>
        <w:spacing w:line="240" w:lineRule="auto"/>
        <w:contextualSpacing/>
      </w:pPr>
      <w:r w:rsidRPr="00F86A62">
        <w:t xml:space="preserve">A </w:t>
      </w:r>
      <w:proofErr w:type="spellStart"/>
      <w:r w:rsidRPr="00F86A62">
        <w:t>sistrum</w:t>
      </w:r>
      <w:proofErr w:type="spellEnd"/>
      <w:r w:rsidRPr="00F86A62">
        <w:t xml:space="preserve"> is a hand-held percussion instrument that dates back to Ancient Egypt. Make your own with everyday household items. For ages 8-13.</w:t>
      </w:r>
    </w:p>
    <w:p w14:paraId="3984EDCA" w14:textId="77777777" w:rsidR="00FF441F" w:rsidRPr="00F86A62" w:rsidRDefault="00FF441F" w:rsidP="000A46E8">
      <w:pPr>
        <w:spacing w:line="240" w:lineRule="auto"/>
        <w:contextualSpacing/>
      </w:pPr>
    </w:p>
    <w:p w14:paraId="3BA32976" w14:textId="77777777" w:rsidR="00FF441F" w:rsidRPr="00F86A62" w:rsidRDefault="00FF441F" w:rsidP="000A46E8">
      <w:pPr>
        <w:spacing w:line="240" w:lineRule="auto"/>
        <w:contextualSpacing/>
      </w:pPr>
      <w:r w:rsidRPr="00F86A62">
        <w:t>TEENS</w:t>
      </w:r>
    </w:p>
    <w:p w14:paraId="7D7A6DDA" w14:textId="77777777" w:rsidR="00FF441F" w:rsidRPr="00F86A62" w:rsidRDefault="00FF441F" w:rsidP="000A46E8">
      <w:pPr>
        <w:spacing w:line="240" w:lineRule="auto"/>
        <w:contextualSpacing/>
      </w:pPr>
    </w:p>
    <w:p w14:paraId="5CD54A2A" w14:textId="77777777" w:rsidR="00FF441F" w:rsidRPr="00F86A62" w:rsidRDefault="00FF441F" w:rsidP="000A46E8">
      <w:pPr>
        <w:spacing w:line="240" w:lineRule="auto"/>
        <w:contextualSpacing/>
      </w:pPr>
      <w:r w:rsidRPr="00F86A62">
        <w:t>Teens Cook</w:t>
      </w:r>
    </w:p>
    <w:p w14:paraId="7D8B24C4" w14:textId="77777777" w:rsidR="00FF441F" w:rsidRPr="00F86A62" w:rsidRDefault="00FF441F" w:rsidP="000A46E8">
      <w:pPr>
        <w:spacing w:line="240" w:lineRule="auto"/>
        <w:contextualSpacing/>
      </w:pPr>
      <w:r w:rsidRPr="00F86A62">
        <w:t>Tuesday, Jan 16</w:t>
      </w:r>
    </w:p>
    <w:p w14:paraId="5E0E688A" w14:textId="77777777" w:rsidR="00FF441F" w:rsidRPr="00F86A62" w:rsidRDefault="00FF441F" w:rsidP="000A46E8">
      <w:pPr>
        <w:spacing w:line="240" w:lineRule="auto"/>
        <w:contextualSpacing/>
      </w:pPr>
      <w:r w:rsidRPr="00F86A62">
        <w:t>4:00 PM</w:t>
      </w:r>
    </w:p>
    <w:p w14:paraId="69CD615A" w14:textId="77777777" w:rsidR="00FF441F" w:rsidRPr="00F86A62" w:rsidRDefault="00FF441F" w:rsidP="000A46E8">
      <w:pPr>
        <w:spacing w:line="240" w:lineRule="auto"/>
        <w:contextualSpacing/>
      </w:pPr>
      <w:r w:rsidRPr="00F86A62">
        <w:t>Teens can practice their culinary skills while learning a fun and easy recipe! No cooking experience required. For ages 8-13.</w:t>
      </w:r>
    </w:p>
    <w:p w14:paraId="185F63CD" w14:textId="77777777" w:rsidR="00FF441F" w:rsidRPr="00F86A62" w:rsidRDefault="00FF441F" w:rsidP="000A46E8">
      <w:pPr>
        <w:spacing w:line="240" w:lineRule="auto"/>
        <w:contextualSpacing/>
      </w:pPr>
    </w:p>
    <w:p w14:paraId="407AB458" w14:textId="65629CE9" w:rsidR="00812E88" w:rsidRPr="000A46E8" w:rsidRDefault="00812E88" w:rsidP="000A46E8">
      <w:pPr>
        <w:spacing w:line="240" w:lineRule="auto"/>
        <w:contextualSpacing/>
      </w:pPr>
      <w:r w:rsidRPr="00623B92">
        <w:rPr>
          <w:sz w:val="28"/>
          <w:szCs w:val="28"/>
        </w:rPr>
        <w:t>RICHLAND PARK</w:t>
      </w:r>
    </w:p>
    <w:p w14:paraId="3E657813" w14:textId="77777777" w:rsidR="00623B92" w:rsidRDefault="00623B92" w:rsidP="000A46E8">
      <w:pPr>
        <w:spacing w:line="240" w:lineRule="auto"/>
        <w:contextualSpacing/>
        <w:rPr>
          <w:b/>
        </w:rPr>
      </w:pPr>
    </w:p>
    <w:p w14:paraId="55BC3E27" w14:textId="77777777" w:rsidR="00812E88" w:rsidRDefault="00812E88" w:rsidP="000A46E8">
      <w:pPr>
        <w:spacing w:line="240" w:lineRule="auto"/>
        <w:contextualSpacing/>
        <w:rPr>
          <w:b/>
        </w:rPr>
      </w:pPr>
      <w:r w:rsidRPr="001D2050">
        <w:rPr>
          <w:b/>
        </w:rPr>
        <w:t>CHILDREN</w:t>
      </w:r>
    </w:p>
    <w:p w14:paraId="31A9426C" w14:textId="77777777" w:rsidR="00623B92" w:rsidRDefault="00623B92" w:rsidP="000A46E8">
      <w:pPr>
        <w:spacing w:line="240" w:lineRule="auto"/>
        <w:contextualSpacing/>
        <w:rPr>
          <w:b/>
        </w:rPr>
      </w:pPr>
    </w:p>
    <w:p w14:paraId="4566046C" w14:textId="54A267F2" w:rsidR="00911638" w:rsidRDefault="00812E88" w:rsidP="000A46E8">
      <w:pPr>
        <w:spacing w:line="240" w:lineRule="auto"/>
        <w:contextualSpacing/>
      </w:pPr>
      <w:r w:rsidRPr="001D2050">
        <w:rPr>
          <w:b/>
        </w:rPr>
        <w:t>Kids Movie Matinee</w:t>
      </w:r>
      <w:r w:rsidRPr="001D2050">
        <w:rPr>
          <w:b/>
        </w:rPr>
        <w:cr/>
      </w:r>
      <w:r w:rsidR="00623B92">
        <w:rPr>
          <w:b/>
        </w:rPr>
        <w:t>Every 1</w:t>
      </w:r>
      <w:r w:rsidR="00623B92" w:rsidRPr="00623B92">
        <w:rPr>
          <w:b/>
          <w:vertAlign w:val="superscript"/>
        </w:rPr>
        <w:t>st</w:t>
      </w:r>
      <w:r w:rsidR="00623B92">
        <w:rPr>
          <w:b/>
        </w:rPr>
        <w:t xml:space="preserve"> and 3</w:t>
      </w:r>
      <w:r w:rsidR="00623B92" w:rsidRPr="00623B92">
        <w:rPr>
          <w:b/>
          <w:vertAlign w:val="superscript"/>
        </w:rPr>
        <w:t>rd</w:t>
      </w:r>
      <w:r w:rsidR="00623B92">
        <w:rPr>
          <w:b/>
        </w:rPr>
        <w:t xml:space="preserve"> </w:t>
      </w:r>
      <w:r>
        <w:t>Friday</w:t>
      </w:r>
      <w:r>
        <w:cr/>
        <w:t>10:30 AM</w:t>
      </w:r>
      <w:r>
        <w:cr/>
        <w:t>Join us fo</w:t>
      </w:r>
      <w:r w:rsidR="00926E1F">
        <w:t xml:space="preserve">r a family friendly kids movie. </w:t>
      </w:r>
      <w:r>
        <w:t>Dec 1: Cars 2</w:t>
      </w:r>
      <w:r w:rsidR="00926E1F">
        <w:t>.</w:t>
      </w:r>
      <w:r w:rsidR="004429F0">
        <w:t xml:space="preserve"> </w:t>
      </w:r>
      <w:r>
        <w:t>Dec 15: Polar Express</w:t>
      </w:r>
      <w:r w:rsidR="00926E1F">
        <w:t>.</w:t>
      </w:r>
      <w:r w:rsidR="004429F0">
        <w:t xml:space="preserve"> </w:t>
      </w:r>
      <w:r>
        <w:t>Jan 5: Frozen</w:t>
      </w:r>
      <w:r w:rsidR="00926E1F">
        <w:t>.</w:t>
      </w:r>
      <w:r w:rsidR="004429F0">
        <w:t xml:space="preserve"> </w:t>
      </w:r>
      <w:r>
        <w:t>Jan 19: Cars 3</w:t>
      </w:r>
      <w:r w:rsidR="00926E1F">
        <w:t>.</w:t>
      </w:r>
      <w:r w:rsidR="004429F0">
        <w:t xml:space="preserve"> </w:t>
      </w:r>
      <w:r>
        <w:t>Feb 2: Charlotte</w:t>
      </w:r>
      <w:r w:rsidR="00926E1F">
        <w:t>’</w:t>
      </w:r>
      <w:r>
        <w:t>s Web</w:t>
      </w:r>
      <w:r w:rsidR="00926E1F">
        <w:t>.</w:t>
      </w:r>
      <w:r w:rsidR="004429F0">
        <w:t xml:space="preserve"> </w:t>
      </w:r>
      <w:r>
        <w:t xml:space="preserve">Feb 16: Finding </w:t>
      </w:r>
      <w:proofErr w:type="spellStart"/>
      <w:r>
        <w:t>Nemo</w:t>
      </w:r>
      <w:proofErr w:type="spellEnd"/>
      <w:r w:rsidR="00926E1F">
        <w:t>.</w:t>
      </w:r>
      <w:r>
        <w:cr/>
      </w:r>
      <w:r w:rsidRPr="001D2050">
        <w:rPr>
          <w:b/>
        </w:rPr>
        <w:lastRenderedPageBreak/>
        <w:cr/>
        <w:t>Preschool Story Time</w:t>
      </w:r>
      <w:r w:rsidRPr="001D2050">
        <w:rPr>
          <w:b/>
        </w:rPr>
        <w:cr/>
      </w:r>
      <w:r w:rsidR="00623B92">
        <w:rPr>
          <w:b/>
        </w:rPr>
        <w:t xml:space="preserve">Every </w:t>
      </w:r>
      <w:r>
        <w:t>Monday</w:t>
      </w:r>
      <w:r>
        <w:cr/>
        <w:t>10:30 AM</w:t>
      </w:r>
      <w:r>
        <w:cr/>
        <w:t>Join Ms. Lou Anne for stories, songs, and crafts. For ages 2-6.</w:t>
      </w:r>
      <w:r>
        <w:cr/>
      </w:r>
      <w:r w:rsidRPr="001D2050">
        <w:rPr>
          <w:b/>
        </w:rPr>
        <w:cr/>
        <w:t>Baby and Me Story Time</w:t>
      </w:r>
      <w:r w:rsidRPr="001D2050">
        <w:rPr>
          <w:b/>
        </w:rPr>
        <w:cr/>
      </w:r>
      <w:r w:rsidR="00911638">
        <w:t xml:space="preserve">Every Wednesday at 10:30 AM.; </w:t>
      </w:r>
      <w:r w:rsidR="00911638" w:rsidRPr="00911638">
        <w:t xml:space="preserve">Every Thursday at 11:30 </w:t>
      </w:r>
      <w:r w:rsidR="00911638">
        <w:t>AM</w:t>
      </w:r>
    </w:p>
    <w:p w14:paraId="75C47F3E" w14:textId="1935C53A" w:rsidR="00812E88" w:rsidRPr="00E932B0" w:rsidRDefault="00812E88" w:rsidP="000A46E8">
      <w:pPr>
        <w:spacing w:line="240" w:lineRule="auto"/>
        <w:contextualSpacing/>
      </w:pPr>
      <w:r>
        <w:t xml:space="preserve">Join Ms. Lou Anne for stories and activities for caregiver and baby to do together. </w:t>
      </w:r>
      <w:proofErr w:type="gramStart"/>
      <w:r>
        <w:t>For babies 24 months or younger.</w:t>
      </w:r>
      <w:proofErr w:type="gramEnd"/>
      <w:r>
        <w:cr/>
      </w:r>
      <w:r w:rsidRPr="001D2050">
        <w:rPr>
          <w:b/>
        </w:rPr>
        <w:cr/>
      </w:r>
      <w:r w:rsidR="008246C0" w:rsidRPr="008246C0">
        <w:rPr>
          <w:b/>
        </w:rPr>
        <w:t xml:space="preserve"> </w:t>
      </w:r>
      <w:r w:rsidR="008246C0" w:rsidRPr="001D2050">
        <w:rPr>
          <w:b/>
        </w:rPr>
        <w:t>Polar Express Photo Booth</w:t>
      </w:r>
      <w:r w:rsidR="008246C0" w:rsidRPr="001D2050">
        <w:rPr>
          <w:b/>
        </w:rPr>
        <w:cr/>
      </w:r>
      <w:r w:rsidR="008246C0">
        <w:t>Saturday, Dec 2</w:t>
      </w:r>
      <w:r w:rsidR="008246C0">
        <w:cr/>
        <w:t>1:00 PM</w:t>
      </w:r>
      <w:r w:rsidR="008246C0">
        <w:cr/>
        <w:t xml:space="preserve">The Friends of the Richland Park Library present a holiday photo opportunity celebrating the classic children's book, The Polar Express, by Chris Van </w:t>
      </w:r>
      <w:proofErr w:type="spellStart"/>
      <w:r w:rsidR="008246C0">
        <w:t>Allsburg</w:t>
      </w:r>
      <w:proofErr w:type="spellEnd"/>
      <w:r w:rsidR="008246C0">
        <w:t xml:space="preserve">. Bring along your camera and take photos of the whole family in front of the Polar Express themed backdrop. Perfect for this year's holiday card or letter. Enjoy a children's holiday craft as well. </w:t>
      </w:r>
      <w:proofErr w:type="gramStart"/>
      <w:r w:rsidR="008246C0">
        <w:t>For kids of all ages.</w:t>
      </w:r>
      <w:proofErr w:type="gramEnd"/>
      <w:r w:rsidR="008246C0">
        <w:t xml:space="preserve"> This is a fundraiser event for the Friends of the Richland Park Library that is free to the public. Donations are welcome, but not required.</w:t>
      </w:r>
      <w:r w:rsidR="008246C0">
        <w:cr/>
      </w:r>
      <w:r w:rsidR="008246C0" w:rsidRPr="001D2050">
        <w:rPr>
          <w:b/>
        </w:rPr>
        <w:cr/>
      </w:r>
      <w:r w:rsidRPr="001D2050">
        <w:rPr>
          <w:b/>
        </w:rPr>
        <w:t>Kids Yoga</w:t>
      </w:r>
      <w:r w:rsidRPr="001D2050">
        <w:rPr>
          <w:b/>
        </w:rPr>
        <w:cr/>
      </w:r>
      <w:r>
        <w:t>Saturday</w:t>
      </w:r>
      <w:r w:rsidR="00911638">
        <w:t>s</w:t>
      </w:r>
      <w:r>
        <w:t>, Dec 9</w:t>
      </w:r>
      <w:r w:rsidR="00911638">
        <w:t>, Jan 6, Feb 3</w:t>
      </w:r>
      <w:r>
        <w:cr/>
        <w:t>10:30 AM</w:t>
      </w:r>
      <w:r>
        <w:cr/>
        <w:t>This yoga class, tailored just for kids, gives your child the opportunity to move, play, breathe, and wind down from your busy day. Parents, feel free to join in with your child, too! Yoga mats are provided. Class provided by Habitat Yoga. For ages 3 and up.</w:t>
      </w:r>
      <w:r>
        <w:cr/>
      </w:r>
      <w:r w:rsidRPr="001D2050">
        <w:rPr>
          <w:b/>
        </w:rPr>
        <w:cr/>
        <w:t>Sensory Friendly Kids Matinee: Cars 2 (2011)</w:t>
      </w:r>
      <w:r w:rsidRPr="001D2050">
        <w:rPr>
          <w:b/>
        </w:rPr>
        <w:cr/>
      </w:r>
      <w:r>
        <w:t>Saturday, Dec 9</w:t>
      </w:r>
      <w:r>
        <w:cr/>
        <w:t>1:00 PM</w:t>
      </w:r>
      <w:r>
        <w:cr/>
        <w:t>This event is designed for children on the autism spectrum and their families. We</w:t>
      </w:r>
      <w:r w:rsidR="004941B2">
        <w:t>’</w:t>
      </w:r>
      <w:r>
        <w:t>ll keep the lights dimmed, the volume lower, and audience members are welcome to move around, talk, and enjoy the movie as they see fit! Snacks and bottled water provided. Participants may bring their own snacks as well.</w:t>
      </w:r>
      <w:r w:rsidR="004429F0">
        <w:t xml:space="preserve">  </w:t>
      </w:r>
      <w:r>
        <w:t>For more information regarding this sensory friendly program, please email annie.herlocker@nashvi</w:t>
      </w:r>
      <w:r w:rsidR="004941B2">
        <w:t xml:space="preserve">lle.gov or call (615) 862-5870. </w:t>
      </w:r>
      <w:r>
        <w:t>Lightning McQueen competes in the World Grand Prix, while Mater accidentally becomes involved in international espionage. G. 2011. 112 min.</w:t>
      </w:r>
      <w:r>
        <w:cr/>
      </w:r>
      <w:r w:rsidRPr="001D2050">
        <w:rPr>
          <w:b/>
        </w:rPr>
        <w:cr/>
        <w:t>Christmas at Kids Time</w:t>
      </w:r>
      <w:r w:rsidRPr="001D2050">
        <w:rPr>
          <w:b/>
        </w:rPr>
        <w:cr/>
      </w:r>
      <w:r>
        <w:t>Thursday, Dec 14</w:t>
      </w:r>
      <w:r>
        <w:cr/>
        <w:t>4:30 PM</w:t>
      </w:r>
      <w:r>
        <w:cr/>
        <w:t>Join us as we celebrate the season by making 3-D snowflakes and creating holiday cards for those less fortunate. All supplies provided. For ages 6-17.</w:t>
      </w:r>
      <w:r>
        <w:cr/>
      </w:r>
      <w:r w:rsidRPr="001D2050">
        <w:rPr>
          <w:b/>
        </w:rPr>
        <w:cr/>
        <w:t>Special Preschool Story Time</w:t>
      </w:r>
      <w:r w:rsidR="009C4D3B">
        <w:rPr>
          <w:b/>
        </w:rPr>
        <w:t>:</w:t>
      </w:r>
      <w:r w:rsidRPr="001D2050">
        <w:rPr>
          <w:b/>
        </w:rPr>
        <w:t xml:space="preserve"> Christmas Party!</w:t>
      </w:r>
      <w:r w:rsidRPr="001D2050">
        <w:rPr>
          <w:b/>
        </w:rPr>
        <w:cr/>
      </w:r>
      <w:r>
        <w:t>Monday, Dec 18</w:t>
      </w:r>
      <w:r>
        <w:cr/>
        <w:t>10:30 AM</w:t>
      </w:r>
      <w:r>
        <w:cr/>
        <w:t>Christmas is right around the corner and today we will enjoy a Christmas party with special songs, crafts, and snacks! Join us for FUN! For ages 2-6</w:t>
      </w:r>
      <w:r>
        <w:cr/>
      </w:r>
      <w:r w:rsidRPr="001D2050">
        <w:rPr>
          <w:b/>
        </w:rPr>
        <w:lastRenderedPageBreak/>
        <w:cr/>
        <w:t>Hunger Awareness Story Time: Bear Wants More</w:t>
      </w:r>
      <w:r w:rsidRPr="001D2050">
        <w:rPr>
          <w:b/>
        </w:rPr>
        <w:cr/>
      </w:r>
      <w:r>
        <w:t>Monday, Jan 8</w:t>
      </w:r>
      <w:r>
        <w:cr/>
        <w:t>10:30 AM</w:t>
      </w:r>
      <w:r>
        <w:cr/>
        <w:t>Did you know January is Hunger Awareness Month at the Library? Join us for a story time and craft based on Bear Wants More by Karma Wilson. When springtime comes, Bear wakes up very hungry and thin! Bear's friends help him finally satisfy his HUGE hunger in a most surprising way. For ages 1-2.</w:t>
      </w:r>
      <w:r>
        <w:cr/>
      </w:r>
      <w:r w:rsidRPr="001D2050">
        <w:rPr>
          <w:b/>
        </w:rPr>
        <w:cr/>
        <w:t>Kids Time: Hunger Awareness</w:t>
      </w:r>
      <w:r w:rsidRPr="001D2050">
        <w:rPr>
          <w:b/>
        </w:rPr>
        <w:cr/>
      </w:r>
      <w:r>
        <w:t>Thursday, Jan 11</w:t>
      </w:r>
      <w:r>
        <w:cr/>
        <w:t>4:30 PM</w:t>
      </w:r>
      <w:r>
        <w:cr/>
        <w:t>School age? Come on in! Can you believe there are hungry people around the world? We'll learn more and have games, crafts, and snacks along with a lot of FUN! For ages 5-12.</w:t>
      </w:r>
      <w:r>
        <w:cr/>
      </w:r>
      <w:r w:rsidR="00E932B0">
        <w:rPr>
          <w:b/>
        </w:rPr>
        <w:cr/>
        <w:t>Maker Family Workshops</w:t>
      </w:r>
      <w:r w:rsidR="00E932B0" w:rsidRPr="001D2050">
        <w:rPr>
          <w:b/>
        </w:rPr>
        <w:t xml:space="preserve"> </w:t>
      </w:r>
      <w:r w:rsidRPr="001D2050">
        <w:rPr>
          <w:b/>
        </w:rPr>
        <w:cr/>
      </w:r>
      <w:r>
        <w:t>Saturday</w:t>
      </w:r>
      <w:r w:rsidR="00E932B0">
        <w:t>s</w:t>
      </w:r>
      <w:r>
        <w:t xml:space="preserve">, </w:t>
      </w:r>
      <w:r w:rsidR="00E932B0">
        <w:t xml:space="preserve">Dec 23, </w:t>
      </w:r>
      <w:r>
        <w:t>Jan 27</w:t>
      </w:r>
      <w:r w:rsidR="00E932B0">
        <w:t>, Feb 24</w:t>
      </w:r>
      <w:r>
        <w:cr/>
        <w:t>10:30 AM</w:t>
      </w:r>
      <w:r>
        <w:cr/>
      </w:r>
      <w:r w:rsidR="004429F0">
        <w:t>“</w:t>
      </w:r>
      <w:r>
        <w:t>Maker</w:t>
      </w:r>
      <w:r w:rsidR="004429F0">
        <w:t>”</w:t>
      </w:r>
      <w:r>
        <w:t xml:space="preserve"> encompasses everything from hands-on crafts to simple circuits. This event is geared toward ages 5-12, but all ages are welcome. Parents/guardians are encouraged to participate.</w:t>
      </w:r>
      <w:r w:rsidR="004429F0">
        <w:t xml:space="preserve">  </w:t>
      </w:r>
      <w:r>
        <w:t>January is Hunger Awareness month. Learn how to make an earth-friendly, up-cycled, reusable grocery bag using an old t-shirt. You'll make 2 bags, one to keep and one to donate to The Little Pantry That Could. Bring a canned good donation(s) to put in the bag (not required). All supplies will be supplied.</w:t>
      </w:r>
      <w:r w:rsidR="004429F0">
        <w:t xml:space="preserve">  </w:t>
      </w:r>
      <w:r>
        <w:t>Join us for other workshops:</w:t>
      </w:r>
      <w:r w:rsidR="004429F0">
        <w:t xml:space="preserve"> </w:t>
      </w:r>
      <w:r>
        <w:t>Dec 23: DIY Paper Circuits</w:t>
      </w:r>
      <w:r w:rsidR="004429F0">
        <w:t xml:space="preserve"> </w:t>
      </w:r>
      <w:r>
        <w:t>Jan 27: T-Shirt Bag</w:t>
      </w:r>
      <w:r w:rsidR="004429F0">
        <w:t xml:space="preserve"> </w:t>
      </w:r>
      <w:r>
        <w:t>Feb 24: Spoons Playing</w:t>
      </w:r>
      <w:r>
        <w:cr/>
      </w:r>
      <w:r w:rsidRPr="001D2050">
        <w:rPr>
          <w:b/>
        </w:rPr>
        <w:cr/>
      </w:r>
      <w:r w:rsidR="008246C0" w:rsidRPr="001D2050">
        <w:rPr>
          <w:b/>
        </w:rPr>
        <w:t xml:space="preserve"> </w:t>
      </w:r>
      <w:r w:rsidRPr="001D2050">
        <w:rPr>
          <w:b/>
        </w:rPr>
        <w:t>Spoons Playing: From Nothing to Something</w:t>
      </w:r>
      <w:r w:rsidRPr="001D2050">
        <w:rPr>
          <w:b/>
        </w:rPr>
        <w:cr/>
      </w:r>
      <w:r>
        <w:t>Thursday, Feb 8</w:t>
      </w:r>
      <w:r>
        <w:cr/>
        <w:t>4:30 PM</w:t>
      </w:r>
      <w:r>
        <w:cr/>
        <w:t xml:space="preserve">Hear the </w:t>
      </w:r>
      <w:r w:rsidR="004429F0">
        <w:t>“</w:t>
      </w:r>
      <w:r>
        <w:t>Spoons Man</w:t>
      </w:r>
      <w:r w:rsidR="004429F0">
        <w:t>”</w:t>
      </w:r>
      <w:r>
        <w:t xml:space="preserve"> play! Explore the history, development, and use of spoons playing across musical genres. Start creating your own music with spoons! Presented by the National Museum of African American Music. For ages 5-12.</w:t>
      </w:r>
      <w:r>
        <w:cr/>
      </w:r>
      <w:r w:rsidRPr="001D2050">
        <w:rPr>
          <w:b/>
        </w:rPr>
        <w:cr/>
        <w:t xml:space="preserve">Maker Family Workshop: El </w:t>
      </w:r>
      <w:proofErr w:type="spellStart"/>
      <w:r w:rsidRPr="001D2050">
        <w:rPr>
          <w:b/>
        </w:rPr>
        <w:t>Anatsui</w:t>
      </w:r>
      <w:proofErr w:type="spellEnd"/>
      <w:r w:rsidRPr="001D2050">
        <w:rPr>
          <w:b/>
        </w:rPr>
        <w:t>, From Trash to Treasure</w:t>
      </w:r>
      <w:r w:rsidRPr="001D2050">
        <w:rPr>
          <w:b/>
        </w:rPr>
        <w:cr/>
      </w:r>
      <w:r>
        <w:t>Saturday, Feb 24</w:t>
      </w:r>
      <w:r>
        <w:cr/>
        <w:t>10:30 AM</w:t>
      </w:r>
      <w:r>
        <w:cr/>
        <w:t xml:space="preserve">Contemporary artist El </w:t>
      </w:r>
      <w:proofErr w:type="spellStart"/>
      <w:r>
        <w:t>Anatsui</w:t>
      </w:r>
      <w:proofErr w:type="spellEnd"/>
      <w:r>
        <w:t xml:space="preserve"> is inspired by </w:t>
      </w:r>
      <w:r w:rsidR="004429F0">
        <w:t>“</w:t>
      </w:r>
      <w:r>
        <w:t>huge piles of detritus from consumption,</w:t>
      </w:r>
      <w:r w:rsidR="004429F0">
        <w:t>”</w:t>
      </w:r>
      <w:r>
        <w:t xml:space="preserve"> like bottle tops and tin cans, seen in West Africa due to limited recycling technology. Explore his work, then use materials diverted from American landfills to make your own artwork. For ages 5-12, but all are welcome.</w:t>
      </w:r>
      <w:r>
        <w:cr/>
      </w:r>
      <w:r w:rsidRPr="001D2050">
        <w:rPr>
          <w:b/>
        </w:rPr>
        <w:cr/>
        <w:t>ADULTS</w:t>
      </w:r>
    </w:p>
    <w:p w14:paraId="0E526FD4" w14:textId="77777777" w:rsidR="009C4D3B" w:rsidRDefault="009C4D3B" w:rsidP="000A46E8">
      <w:pPr>
        <w:spacing w:line="240" w:lineRule="auto"/>
        <w:contextualSpacing/>
        <w:rPr>
          <w:b/>
        </w:rPr>
      </w:pPr>
    </w:p>
    <w:p w14:paraId="0B98C6B3" w14:textId="60C6BB6C" w:rsidR="00F22DFE" w:rsidRDefault="00812E88" w:rsidP="000A46E8">
      <w:pPr>
        <w:spacing w:line="240" w:lineRule="auto"/>
        <w:contextualSpacing/>
      </w:pPr>
      <w:r w:rsidRPr="001D2050">
        <w:rPr>
          <w:b/>
        </w:rPr>
        <w:t>One-on-One Job Help</w:t>
      </w:r>
      <w:r w:rsidRPr="001D2050">
        <w:rPr>
          <w:b/>
        </w:rPr>
        <w:cr/>
      </w:r>
      <w:r w:rsidR="00F22DFE">
        <w:t xml:space="preserve">Mondays, Tuesdays, Thursdays, and Fridays, by appointment </w:t>
      </w:r>
      <w:r>
        <w:cr/>
      </w:r>
      <w:proofErr w:type="gramStart"/>
      <w:r>
        <w:t>Need</w:t>
      </w:r>
      <w:proofErr w:type="gramEnd"/>
      <w:r>
        <w:t xml:space="preserve"> help with your </w:t>
      </w:r>
      <w:proofErr w:type="spellStart"/>
      <w:r>
        <w:t>r</w:t>
      </w:r>
      <w:r w:rsidR="008246C0">
        <w:t>e</w:t>
      </w:r>
      <w:r>
        <w:t>sum</w:t>
      </w:r>
      <w:r w:rsidR="00926E1F">
        <w:t>é</w:t>
      </w:r>
      <w:proofErr w:type="spellEnd"/>
      <w:r>
        <w:t xml:space="preserve"> or applying for jobs online?</w:t>
      </w:r>
      <w:r w:rsidR="004429F0">
        <w:t xml:space="preserve">  </w:t>
      </w:r>
      <w:r>
        <w:t xml:space="preserve">Make an appointment for one-on-one help. Sessions are by appointment only and are limited to one hour. </w:t>
      </w:r>
      <w:r w:rsidR="00926E1F">
        <w:t>¡</w:t>
      </w:r>
      <w:proofErr w:type="spellStart"/>
      <w:r>
        <w:t>Hablamos</w:t>
      </w:r>
      <w:proofErr w:type="spellEnd"/>
      <w:r>
        <w:t xml:space="preserve"> </w:t>
      </w:r>
      <w:proofErr w:type="spellStart"/>
      <w:r>
        <w:t>espa</w:t>
      </w:r>
      <w:r w:rsidR="00926E1F">
        <w:t>ñ</w:t>
      </w:r>
      <w:r>
        <w:t>ol</w:t>
      </w:r>
      <w:proofErr w:type="spellEnd"/>
      <w:r>
        <w:t>! We offer appointments in Spanish.</w:t>
      </w:r>
      <w:r w:rsidR="004429F0">
        <w:t xml:space="preserve"> </w:t>
      </w:r>
      <w:r>
        <w:t>To make an appointment, stop by, call (615) 862-5870, or email timothy.allman@nashville.gov.</w:t>
      </w:r>
      <w:r>
        <w:cr/>
      </w:r>
      <w:r w:rsidRPr="001D2050">
        <w:rPr>
          <w:b/>
        </w:rPr>
        <w:cr/>
      </w:r>
      <w:r w:rsidRPr="001D2050">
        <w:rPr>
          <w:b/>
        </w:rPr>
        <w:lastRenderedPageBreak/>
        <w:t>One-on-One Tech Help</w:t>
      </w:r>
      <w:r w:rsidRPr="001D2050">
        <w:rPr>
          <w:b/>
        </w:rPr>
        <w:cr/>
      </w:r>
      <w:r w:rsidR="00F22DFE">
        <w:t xml:space="preserve">Mondays, Tuesdays, Thursdays, and Fridays, by appointment </w:t>
      </w:r>
    </w:p>
    <w:p w14:paraId="24DD16E7" w14:textId="5E2F9C9B" w:rsidR="00E932B0" w:rsidRDefault="00812E88" w:rsidP="00E932B0">
      <w:pPr>
        <w:spacing w:line="240" w:lineRule="auto"/>
        <w:contextualSpacing/>
      </w:pPr>
      <w:r>
        <w:t>Do you need help with email, Microsoft Office, or just to get started with computers? Do you need help learning how to use your smartphone? Would you like to use NPL's free online music, movies, e</w:t>
      </w:r>
      <w:r w:rsidR="00290667">
        <w:t>B</w:t>
      </w:r>
      <w:r>
        <w:t xml:space="preserve">ooks, magazines, and audiobooks? </w:t>
      </w:r>
      <w:r w:rsidR="004429F0">
        <w:t xml:space="preserve">  </w:t>
      </w:r>
      <w:r>
        <w:t>We can help! Set up an appointment for one-on-one technology assistance. Sessions are by appointment only and are limited to one hour.</w:t>
      </w:r>
      <w:r w:rsidR="00F22DFE">
        <w:t xml:space="preserve"> </w:t>
      </w:r>
      <w:r w:rsidR="00926E1F">
        <w:t>¡</w:t>
      </w:r>
      <w:proofErr w:type="spellStart"/>
      <w:r>
        <w:t>Hablamos</w:t>
      </w:r>
      <w:proofErr w:type="spellEnd"/>
      <w:r>
        <w:t xml:space="preserve"> </w:t>
      </w:r>
      <w:proofErr w:type="spellStart"/>
      <w:r>
        <w:t>espa</w:t>
      </w:r>
      <w:r w:rsidR="00926E1F">
        <w:t>ñ</w:t>
      </w:r>
      <w:r>
        <w:t>ol</w:t>
      </w:r>
      <w:proofErr w:type="spellEnd"/>
      <w:r>
        <w:t>! We offer appointments in Spanish.</w:t>
      </w:r>
      <w:r w:rsidR="004429F0">
        <w:t xml:space="preserve">  </w:t>
      </w:r>
      <w:r>
        <w:t>To make an appointment, stop by, call (615) 862-5870, or email kevin.mcmahon@nashville.gov.</w:t>
      </w:r>
      <w:r>
        <w:cr/>
      </w:r>
      <w:r w:rsidRPr="001D2050">
        <w:rPr>
          <w:b/>
        </w:rPr>
        <w:cr/>
      </w:r>
      <w:r w:rsidR="008246C0" w:rsidRPr="001D2050">
        <w:rPr>
          <w:b/>
        </w:rPr>
        <w:t xml:space="preserve"> </w:t>
      </w:r>
      <w:r w:rsidRPr="001D2050">
        <w:rPr>
          <w:b/>
        </w:rPr>
        <w:t>Writers Night</w:t>
      </w:r>
      <w:r w:rsidRPr="001D2050">
        <w:rPr>
          <w:b/>
        </w:rPr>
        <w:cr/>
      </w:r>
      <w:r w:rsidR="0042505B">
        <w:rPr>
          <w:b/>
        </w:rPr>
        <w:t>Every Monday, D</w:t>
      </w:r>
      <w:r>
        <w:t>ec 4</w:t>
      </w:r>
      <w:r w:rsidR="008246C0">
        <w:t>-Jan 8</w:t>
      </w:r>
      <w:r w:rsidR="0042505B">
        <w:t>; Every Wednesday, Jan 24-Feb 28</w:t>
      </w:r>
      <w:r>
        <w:cr/>
        <w:t>6:00 PM</w:t>
      </w:r>
      <w:r>
        <w:cr/>
        <w:t>Drop in to chat with other writers, or use the space to work on your own projects independently. If you're bringing something for the group to critique, show up early and ask staff to make copies for you. Writers of all levels are welcome!</w:t>
      </w:r>
      <w:r w:rsidR="004429F0">
        <w:t xml:space="preserve">  </w:t>
      </w:r>
      <w:r>
        <w:t>For more information, email kevin.mcmahon@nashville.gov or call (615) 862-5870.</w:t>
      </w:r>
      <w:r>
        <w:cr/>
      </w:r>
      <w:r w:rsidRPr="001D2050">
        <w:rPr>
          <w:b/>
        </w:rPr>
        <w:cr/>
      </w:r>
      <w:proofErr w:type="spellStart"/>
      <w:r w:rsidRPr="001D2050">
        <w:rPr>
          <w:b/>
        </w:rPr>
        <w:t>BalancED</w:t>
      </w:r>
      <w:proofErr w:type="spellEnd"/>
      <w:r w:rsidRPr="001D2050">
        <w:rPr>
          <w:b/>
        </w:rPr>
        <w:t xml:space="preserve"> Yoga</w:t>
      </w:r>
      <w:r w:rsidRPr="001D2050">
        <w:rPr>
          <w:b/>
        </w:rPr>
        <w:cr/>
      </w:r>
      <w:r w:rsidR="00B63A0E">
        <w:rPr>
          <w:b/>
        </w:rPr>
        <w:t xml:space="preserve">Every </w:t>
      </w:r>
      <w:r>
        <w:t>Thursday</w:t>
      </w:r>
      <w:r>
        <w:cr/>
        <w:t>6:15 PM</w:t>
      </w:r>
      <w:r>
        <w:cr/>
        <w:t xml:space="preserve">Every Thursday Join </w:t>
      </w:r>
      <w:proofErr w:type="spellStart"/>
      <w:r>
        <w:t>BalancED</w:t>
      </w:r>
      <w:proofErr w:type="spellEnd"/>
      <w:r>
        <w:t xml:space="preserve"> for </w:t>
      </w:r>
      <w:proofErr w:type="spellStart"/>
      <w:r>
        <w:t>Renewed's</w:t>
      </w:r>
      <w:proofErr w:type="spellEnd"/>
      <w:r>
        <w:t xml:space="preserve"> free community yoga program. Classes are offered throughout the year and the focus of each class is body positivity. You're invited to join at any point to explore mindfulness and self-acceptance through the practices of yoga and medi</w:t>
      </w:r>
      <w:r w:rsidR="00290667">
        <w:t xml:space="preserve">tation. All levels are welcome. </w:t>
      </w:r>
      <w:r>
        <w:t>You must bring your own yoga mat and must register online prior to your first class at http://renewedsupport.org/balanced-registration/. If you have questions about registration, call us at (615) 862-5870.</w:t>
      </w:r>
      <w:r>
        <w:cr/>
      </w:r>
      <w:r w:rsidRPr="001D2050">
        <w:rPr>
          <w:b/>
        </w:rPr>
        <w:cr/>
        <w:t>Friends of Richland Park Branch Meeting</w:t>
      </w:r>
      <w:r w:rsidRPr="001D2050">
        <w:rPr>
          <w:b/>
        </w:rPr>
        <w:cr/>
      </w:r>
      <w:r w:rsidR="00D36283">
        <w:rPr>
          <w:b/>
        </w:rPr>
        <w:t>Every 2</w:t>
      </w:r>
      <w:r w:rsidR="00D36283" w:rsidRPr="00D36283">
        <w:rPr>
          <w:b/>
          <w:vertAlign w:val="superscript"/>
        </w:rPr>
        <w:t>nd</w:t>
      </w:r>
      <w:r w:rsidR="00D36283">
        <w:rPr>
          <w:b/>
        </w:rPr>
        <w:t xml:space="preserve"> </w:t>
      </w:r>
      <w:r>
        <w:t>Tuesday</w:t>
      </w:r>
      <w:r>
        <w:cr/>
        <w:t>6:00 PM</w:t>
      </w:r>
      <w:r>
        <w:cr/>
        <w:t>Find out how you can get involved at the Richland Park Branch. New members are always welcome.</w:t>
      </w:r>
      <w:r>
        <w:cr/>
      </w:r>
      <w:r w:rsidR="008246C0" w:rsidRPr="001D2050">
        <w:rPr>
          <w:b/>
        </w:rPr>
        <w:t xml:space="preserve"> </w:t>
      </w:r>
      <w:r w:rsidRPr="001D2050">
        <w:rPr>
          <w:b/>
        </w:rPr>
        <w:cr/>
        <w:t>Richland Park Book Club</w:t>
      </w:r>
      <w:r w:rsidRPr="001D2050">
        <w:rPr>
          <w:b/>
        </w:rPr>
        <w:cr/>
      </w:r>
      <w:r w:rsidR="005C6D26">
        <w:rPr>
          <w:b/>
        </w:rPr>
        <w:t>Every 4</w:t>
      </w:r>
      <w:r w:rsidR="005C6D26" w:rsidRPr="005C6D26">
        <w:rPr>
          <w:b/>
          <w:vertAlign w:val="superscript"/>
        </w:rPr>
        <w:t>th</w:t>
      </w:r>
      <w:r w:rsidR="005C6D26">
        <w:rPr>
          <w:b/>
        </w:rPr>
        <w:t xml:space="preserve"> </w:t>
      </w:r>
      <w:r>
        <w:t>Saturday</w:t>
      </w:r>
      <w:r w:rsidR="005C6D26">
        <w:t>, except Dec 23</w:t>
      </w:r>
      <w:r>
        <w:cr/>
        <w:t>1:00 PM</w:t>
      </w:r>
      <w:r>
        <w:cr/>
        <w:t xml:space="preserve">Join us for a lively book discussion. Open to newcomers. For more information or to find out how to get a copy of the book, call (615) 862-5870 or email </w:t>
      </w:r>
      <w:hyperlink r:id="rId5" w:history="1">
        <w:r w:rsidR="005C6D26" w:rsidRPr="007B7E16">
          <w:rPr>
            <w:rStyle w:val="Hyperlink"/>
          </w:rPr>
          <w:t>annie.herlocker@nashville.gov</w:t>
        </w:r>
      </w:hyperlink>
      <w:r>
        <w:t>.</w:t>
      </w:r>
      <w:r w:rsidR="005C6D26">
        <w:t xml:space="preserve"> </w:t>
      </w:r>
      <w:r>
        <w:t xml:space="preserve">Jan 27: Hidden Figures by Margot Lee </w:t>
      </w:r>
      <w:proofErr w:type="spellStart"/>
      <w:r>
        <w:t>Shetterly</w:t>
      </w:r>
      <w:proofErr w:type="spellEnd"/>
      <w:r w:rsidR="005C6D26">
        <w:t>.</w:t>
      </w:r>
      <w:r w:rsidR="004429F0">
        <w:t xml:space="preserve"> </w:t>
      </w:r>
      <w:r>
        <w:t xml:space="preserve">Feb 24: Anything is Possible by Elizabeth </w:t>
      </w:r>
      <w:proofErr w:type="spellStart"/>
      <w:r>
        <w:t>Strout</w:t>
      </w:r>
      <w:proofErr w:type="spellEnd"/>
      <w:r w:rsidR="005C6D26">
        <w:t>.</w:t>
      </w:r>
      <w:r>
        <w:cr/>
      </w:r>
      <w:r w:rsidRPr="001D2050">
        <w:rPr>
          <w:b/>
        </w:rPr>
        <w:cr/>
      </w:r>
      <w:r w:rsidR="00E932B0">
        <w:t>Polar Express Photo Booth</w:t>
      </w:r>
    </w:p>
    <w:p w14:paraId="50C458C2" w14:textId="77777777" w:rsidR="00E932B0" w:rsidRDefault="00E932B0" w:rsidP="00E932B0">
      <w:pPr>
        <w:spacing w:line="240" w:lineRule="auto"/>
        <w:contextualSpacing/>
      </w:pPr>
      <w:r>
        <w:t>Saturday, Dec 2</w:t>
      </w:r>
    </w:p>
    <w:p w14:paraId="178DF733" w14:textId="77777777" w:rsidR="00E932B0" w:rsidRDefault="00E932B0" w:rsidP="00E932B0">
      <w:pPr>
        <w:spacing w:line="240" w:lineRule="auto"/>
        <w:contextualSpacing/>
      </w:pPr>
      <w:r>
        <w:t>1:00 PM</w:t>
      </w:r>
    </w:p>
    <w:p w14:paraId="3C512882" w14:textId="77777777" w:rsidR="00E932B0" w:rsidRDefault="00E932B0" w:rsidP="00E932B0">
      <w:pPr>
        <w:spacing w:line="240" w:lineRule="auto"/>
        <w:contextualSpacing/>
      </w:pPr>
      <w:r>
        <w:t xml:space="preserve">The Friends of the Richland Park Library present a holiday photo opportunity celebrating the classic children's book, The Polar Express, by Chris Van </w:t>
      </w:r>
      <w:proofErr w:type="spellStart"/>
      <w:r>
        <w:t>Allsburg</w:t>
      </w:r>
      <w:proofErr w:type="spellEnd"/>
      <w:r>
        <w:t xml:space="preserve">. Bring along your camera and take photos of the whole family in front of the Polar Express themed backdrop. Perfect for this year's holiday card or letter. Enjoy a children's holiday craft as well. </w:t>
      </w:r>
      <w:proofErr w:type="gramStart"/>
      <w:r>
        <w:t>For kids of all ages.</w:t>
      </w:r>
      <w:proofErr w:type="gramEnd"/>
      <w:r>
        <w:t xml:space="preserve"> This is a fundraiser event for the Friends of the Richland Park Library that is free to the public. Donations are welcome, but not required.</w:t>
      </w:r>
    </w:p>
    <w:p w14:paraId="1D2B00AC" w14:textId="77777777" w:rsidR="00E932B0" w:rsidRDefault="00E932B0" w:rsidP="000A46E8">
      <w:pPr>
        <w:spacing w:line="240" w:lineRule="auto"/>
        <w:contextualSpacing/>
        <w:rPr>
          <w:b/>
        </w:rPr>
      </w:pPr>
    </w:p>
    <w:p w14:paraId="54859CCC" w14:textId="77777777" w:rsidR="00E932B0" w:rsidRDefault="00E932B0" w:rsidP="000A46E8">
      <w:pPr>
        <w:spacing w:line="240" w:lineRule="auto"/>
        <w:contextualSpacing/>
        <w:rPr>
          <w:b/>
        </w:rPr>
      </w:pPr>
    </w:p>
    <w:p w14:paraId="7F0B7AB8" w14:textId="508AD9C7" w:rsidR="00812E88" w:rsidRDefault="00812E88" w:rsidP="000A46E8">
      <w:pPr>
        <w:spacing w:line="240" w:lineRule="auto"/>
        <w:contextualSpacing/>
      </w:pPr>
      <w:r w:rsidRPr="001D2050">
        <w:rPr>
          <w:b/>
        </w:rPr>
        <w:t>Getting Started with Digital Books</w:t>
      </w:r>
      <w:r w:rsidRPr="001D2050">
        <w:rPr>
          <w:b/>
        </w:rPr>
        <w:cr/>
      </w:r>
      <w:r>
        <w:t>Wednesday, Jan 10</w:t>
      </w:r>
      <w:r>
        <w:cr/>
        <w:t>6:00 PM</w:t>
      </w:r>
      <w:r>
        <w:cr/>
        <w:t xml:space="preserve">Got a new tablet or Kindle? Learn how to use your library card to check out eBooks and </w:t>
      </w:r>
      <w:proofErr w:type="spellStart"/>
      <w:r>
        <w:t>eAudiobooks</w:t>
      </w:r>
      <w:proofErr w:type="spellEnd"/>
      <w:r>
        <w:t xml:space="preserve"> to read on your smartphone, tablet, Kindle, or computer. </w:t>
      </w:r>
      <w:proofErr w:type="spellStart"/>
      <w:r>
        <w:t>iPads</w:t>
      </w:r>
      <w:proofErr w:type="spellEnd"/>
      <w:r>
        <w:t xml:space="preserve"> will be provided, but feel free to bring your own personal device. </w:t>
      </w:r>
      <w:r w:rsidR="004429F0">
        <w:t xml:space="preserve">  </w:t>
      </w:r>
      <w:r>
        <w:t>Registration is required. To register email kevin.mcmahon@nashville.gov or call (615) 862-5870.</w:t>
      </w:r>
      <w:r>
        <w:cr/>
      </w:r>
      <w:r w:rsidRPr="001D2050">
        <w:rPr>
          <w:b/>
        </w:rPr>
        <w:cr/>
        <w:t>Creative Writing Workshop for Immigrants and Refugees</w:t>
      </w:r>
      <w:r w:rsidRPr="001D2050">
        <w:rPr>
          <w:b/>
        </w:rPr>
        <w:cr/>
      </w:r>
      <w:r w:rsidR="005115B3">
        <w:rPr>
          <w:b/>
        </w:rPr>
        <w:t xml:space="preserve">Every </w:t>
      </w:r>
      <w:r>
        <w:t xml:space="preserve">Monday, </w:t>
      </w:r>
      <w:r w:rsidR="008246C0">
        <w:t xml:space="preserve">beginning </w:t>
      </w:r>
      <w:r>
        <w:t>Jan 22</w:t>
      </w:r>
      <w:r>
        <w:cr/>
        <w:t>6:00 PM</w:t>
      </w:r>
      <w:r>
        <w:cr/>
        <w:t>This free eight-week workshop explore</w:t>
      </w:r>
      <w:r w:rsidR="005115B3">
        <w:t>s</w:t>
      </w:r>
      <w:r>
        <w:t xml:space="preserve"> writing creatively from life experiences and the imagination. We discuss short pieces of fiction, memoir, and poetry as a class, then write our own. Our class environment is diverse and welcoming, with supportive feedback from the instructor and other students. We welcome English learners with all levels of experience with creative writing (including none!). For more information, visit porchtn.org/outreach. To sign up or ask questions, email Anna Silverstein at anna@porchtn.org.</w:t>
      </w:r>
      <w:r>
        <w:cr/>
      </w:r>
      <w:r w:rsidRPr="001D2050">
        <w:rPr>
          <w:b/>
        </w:rPr>
        <w:cr/>
        <w:t>WNBA Book Club</w:t>
      </w:r>
      <w:r w:rsidRPr="001D2050">
        <w:rPr>
          <w:b/>
        </w:rPr>
        <w:cr/>
      </w:r>
      <w:r>
        <w:t>Saturday, Feb 17</w:t>
      </w:r>
      <w:r>
        <w:cr/>
        <w:t>10:15 AM</w:t>
      </w:r>
      <w:r>
        <w:cr/>
        <w:t>Book club hosted by the Women's National Book Club. Newcomers welcome. Group meets every other month. For more information, visit http://wnbanashville.org/book-group-discussions.</w:t>
      </w:r>
      <w:r>
        <w:cr/>
      </w:r>
    </w:p>
    <w:p w14:paraId="719D7066" w14:textId="77777777" w:rsidR="000A3D1C" w:rsidRDefault="000A3D1C" w:rsidP="000A46E8">
      <w:pPr>
        <w:spacing w:line="240" w:lineRule="auto"/>
        <w:contextualSpacing/>
        <w:rPr>
          <w:sz w:val="28"/>
          <w:szCs w:val="28"/>
        </w:rPr>
      </w:pPr>
    </w:p>
    <w:p w14:paraId="7D91D009" w14:textId="77777777" w:rsidR="00FF441F" w:rsidRPr="00FF441F" w:rsidRDefault="00FF441F" w:rsidP="000A46E8">
      <w:pPr>
        <w:spacing w:line="240" w:lineRule="auto"/>
        <w:contextualSpacing/>
        <w:rPr>
          <w:b/>
        </w:rPr>
      </w:pPr>
      <w:r w:rsidRPr="00FF441F">
        <w:rPr>
          <w:b/>
        </w:rPr>
        <w:t>SOUTHEAST</w:t>
      </w:r>
    </w:p>
    <w:p w14:paraId="5DE6E7AC" w14:textId="77777777" w:rsidR="00FF441F" w:rsidRPr="00FF441F" w:rsidRDefault="00FF441F" w:rsidP="000A46E8">
      <w:pPr>
        <w:spacing w:line="240" w:lineRule="auto"/>
        <w:contextualSpacing/>
        <w:rPr>
          <w:b/>
        </w:rPr>
      </w:pPr>
    </w:p>
    <w:p w14:paraId="7E529BCE" w14:textId="77777777" w:rsidR="00FF441F" w:rsidRPr="00F86A62" w:rsidRDefault="00FF441F" w:rsidP="000A46E8">
      <w:pPr>
        <w:spacing w:line="240" w:lineRule="auto"/>
        <w:contextualSpacing/>
      </w:pPr>
      <w:r w:rsidRPr="00F86A62">
        <w:t>CHILDREN</w:t>
      </w:r>
    </w:p>
    <w:p w14:paraId="4230245F" w14:textId="77777777" w:rsidR="00FF441F" w:rsidRPr="00F86A62" w:rsidRDefault="00FF441F" w:rsidP="000A46E8">
      <w:pPr>
        <w:spacing w:line="240" w:lineRule="auto"/>
        <w:contextualSpacing/>
      </w:pPr>
    </w:p>
    <w:p w14:paraId="4BF03823" w14:textId="77777777" w:rsidR="00FF441F" w:rsidRPr="00F86A62" w:rsidRDefault="00FF441F" w:rsidP="000A46E8">
      <w:pPr>
        <w:spacing w:line="240" w:lineRule="auto"/>
        <w:contextualSpacing/>
      </w:pPr>
      <w:r w:rsidRPr="00F86A62">
        <w:t>Read, Play, Grow: Preschool</w:t>
      </w:r>
    </w:p>
    <w:p w14:paraId="59A67892" w14:textId="77777777" w:rsidR="00FF441F" w:rsidRPr="00F86A62" w:rsidRDefault="00FF441F" w:rsidP="000A46E8">
      <w:pPr>
        <w:spacing w:line="240" w:lineRule="auto"/>
        <w:contextualSpacing/>
      </w:pPr>
      <w:r w:rsidRPr="00F86A62">
        <w:t>Every Tuesday in Dec</w:t>
      </w:r>
    </w:p>
    <w:p w14:paraId="626C5B6B" w14:textId="77777777" w:rsidR="00FF441F" w:rsidRPr="00F86A62" w:rsidRDefault="00FF441F" w:rsidP="000A46E8">
      <w:pPr>
        <w:spacing w:line="240" w:lineRule="auto"/>
        <w:contextualSpacing/>
      </w:pPr>
      <w:r w:rsidRPr="00F86A62">
        <w:t>10:30 AM</w:t>
      </w:r>
    </w:p>
    <w:p w14:paraId="71FC04AA" w14:textId="74EF2B8C" w:rsidR="00FF441F" w:rsidRPr="00F86A62" w:rsidRDefault="00FF441F" w:rsidP="000A46E8">
      <w:pPr>
        <w:spacing w:line="240" w:lineRule="auto"/>
        <w:contextualSpacing/>
      </w:pPr>
      <w:r w:rsidRPr="00F86A62">
        <w:t xml:space="preserve">Please join us for fun activities that develop and promote early </w:t>
      </w:r>
      <w:r w:rsidR="008246C0">
        <w:t xml:space="preserve">literacy skills in your child. </w:t>
      </w:r>
      <w:proofErr w:type="gramStart"/>
      <w:r w:rsidR="008246C0">
        <w:t>For a</w:t>
      </w:r>
      <w:r w:rsidRPr="00F86A62">
        <w:t>ges 3-5.</w:t>
      </w:r>
      <w:proofErr w:type="gramEnd"/>
    </w:p>
    <w:p w14:paraId="6C4BE411" w14:textId="77777777" w:rsidR="00FF441F" w:rsidRPr="00F86A62" w:rsidRDefault="00FF441F" w:rsidP="000A46E8">
      <w:pPr>
        <w:spacing w:line="240" w:lineRule="auto"/>
        <w:contextualSpacing/>
      </w:pPr>
    </w:p>
    <w:p w14:paraId="36795930" w14:textId="77777777" w:rsidR="00FF441F" w:rsidRPr="00F86A62" w:rsidRDefault="00FF441F" w:rsidP="000A46E8">
      <w:pPr>
        <w:spacing w:line="240" w:lineRule="auto"/>
        <w:contextualSpacing/>
      </w:pPr>
      <w:r w:rsidRPr="00F86A62">
        <w:t>STEAM Stations</w:t>
      </w:r>
    </w:p>
    <w:p w14:paraId="685F4766" w14:textId="77777777" w:rsidR="00FF441F" w:rsidRPr="00F86A62" w:rsidRDefault="00FF441F" w:rsidP="000A46E8">
      <w:pPr>
        <w:spacing w:line="240" w:lineRule="auto"/>
        <w:contextualSpacing/>
      </w:pPr>
      <w:r w:rsidRPr="00F86A62">
        <w:t>Every Tuesday in Dec</w:t>
      </w:r>
    </w:p>
    <w:p w14:paraId="2A430067" w14:textId="77777777" w:rsidR="00FF441F" w:rsidRPr="00F86A62" w:rsidRDefault="00FF441F" w:rsidP="000A46E8">
      <w:pPr>
        <w:spacing w:line="240" w:lineRule="auto"/>
        <w:contextualSpacing/>
      </w:pPr>
      <w:r w:rsidRPr="00F86A62">
        <w:t>4:30 PM</w:t>
      </w:r>
    </w:p>
    <w:p w14:paraId="67733BEB" w14:textId="77777777" w:rsidR="00FF441F" w:rsidRPr="00F86A62" w:rsidRDefault="00FF441F" w:rsidP="000A46E8">
      <w:pPr>
        <w:spacing w:line="240" w:lineRule="auto"/>
        <w:contextualSpacing/>
      </w:pPr>
      <w:r w:rsidRPr="00F86A62">
        <w:t xml:space="preserve">Join us for fun STEAM-related activities that develop and promote literacy skills in your child. </w:t>
      </w:r>
      <w:proofErr w:type="gramStart"/>
      <w:r w:rsidRPr="00F86A62">
        <w:t>For children in grades K-2.</w:t>
      </w:r>
      <w:proofErr w:type="gramEnd"/>
    </w:p>
    <w:p w14:paraId="4ACE91AB" w14:textId="77777777" w:rsidR="00FF441F" w:rsidRPr="00F86A62" w:rsidRDefault="00FF441F" w:rsidP="000A46E8">
      <w:pPr>
        <w:spacing w:line="240" w:lineRule="auto"/>
        <w:contextualSpacing/>
      </w:pPr>
    </w:p>
    <w:p w14:paraId="71B72B27" w14:textId="77777777" w:rsidR="00FF441F" w:rsidRPr="00F86A62" w:rsidRDefault="00FF441F" w:rsidP="000A46E8">
      <w:pPr>
        <w:spacing w:line="240" w:lineRule="auto"/>
        <w:contextualSpacing/>
      </w:pPr>
      <w:r w:rsidRPr="00F86A62">
        <w:t>Little Bookworms Story Time</w:t>
      </w:r>
    </w:p>
    <w:p w14:paraId="1AFF75CD" w14:textId="77777777" w:rsidR="00FF441F" w:rsidRPr="00F86A62" w:rsidRDefault="00FF441F" w:rsidP="000A46E8">
      <w:pPr>
        <w:spacing w:line="240" w:lineRule="auto"/>
        <w:contextualSpacing/>
      </w:pPr>
      <w:r w:rsidRPr="00F86A62">
        <w:t>Every Tuesday, beginning in January</w:t>
      </w:r>
    </w:p>
    <w:p w14:paraId="5556EC0C" w14:textId="77777777" w:rsidR="00FF441F" w:rsidRPr="00F86A62" w:rsidRDefault="00FF441F" w:rsidP="000A46E8">
      <w:pPr>
        <w:spacing w:line="240" w:lineRule="auto"/>
        <w:contextualSpacing/>
      </w:pPr>
      <w:r w:rsidRPr="00F86A62">
        <w:t>10:30 AM</w:t>
      </w:r>
    </w:p>
    <w:p w14:paraId="02AA7981" w14:textId="77777777" w:rsidR="00FF441F" w:rsidRDefault="00FF441F" w:rsidP="000A46E8">
      <w:pPr>
        <w:spacing w:line="240" w:lineRule="auto"/>
        <w:contextualSpacing/>
      </w:pPr>
      <w:r w:rsidRPr="00F86A62">
        <w:t xml:space="preserve">Parents, bring your children for a fun-filled program with stories, songs, rhymes and a special craft! </w:t>
      </w:r>
      <w:proofErr w:type="gramStart"/>
      <w:r w:rsidRPr="00F86A62">
        <w:t>For ages 3-5.</w:t>
      </w:r>
      <w:proofErr w:type="gramEnd"/>
    </w:p>
    <w:p w14:paraId="4A211582" w14:textId="77777777" w:rsidR="00F94EF1" w:rsidRDefault="00F94EF1" w:rsidP="000A46E8">
      <w:pPr>
        <w:spacing w:line="240" w:lineRule="auto"/>
        <w:contextualSpacing/>
      </w:pPr>
    </w:p>
    <w:p w14:paraId="7242E67A" w14:textId="4E8B441D" w:rsidR="00F94EF1" w:rsidRDefault="00F94EF1" w:rsidP="000A46E8">
      <w:pPr>
        <w:spacing w:line="240" w:lineRule="auto"/>
        <w:contextualSpacing/>
      </w:pPr>
      <w:r w:rsidRPr="00F94EF1">
        <w:lastRenderedPageBreak/>
        <w:t xml:space="preserve">Lee, </w:t>
      </w:r>
      <w:proofErr w:type="spellStart"/>
      <w:r w:rsidRPr="00F94EF1">
        <w:t>Juega</w:t>
      </w:r>
      <w:proofErr w:type="spellEnd"/>
      <w:r w:rsidRPr="00F94EF1">
        <w:t xml:space="preserve">, </w:t>
      </w:r>
      <w:proofErr w:type="spellStart"/>
      <w:r w:rsidRPr="00F94EF1">
        <w:t>Aprende</w:t>
      </w:r>
      <w:proofErr w:type="spellEnd"/>
      <w:r w:rsidRPr="00F94EF1">
        <w:t xml:space="preserve"> (Read, Play, Grow)</w:t>
      </w:r>
    </w:p>
    <w:p w14:paraId="4FC0E77F" w14:textId="2B856E85" w:rsidR="00F94EF1" w:rsidRDefault="00F94EF1" w:rsidP="000A46E8">
      <w:pPr>
        <w:spacing w:line="240" w:lineRule="auto"/>
        <w:contextualSpacing/>
      </w:pPr>
      <w:proofErr w:type="spellStart"/>
      <w:r w:rsidRPr="00F94EF1">
        <w:t>Todos</w:t>
      </w:r>
      <w:proofErr w:type="spellEnd"/>
      <w:r w:rsidRPr="00F94EF1">
        <w:t xml:space="preserve"> los </w:t>
      </w:r>
      <w:proofErr w:type="spellStart"/>
      <w:r w:rsidRPr="00F94EF1">
        <w:t>miércoles</w:t>
      </w:r>
      <w:proofErr w:type="spellEnd"/>
      <w:r w:rsidRPr="00F94EF1">
        <w:t xml:space="preserve"> en </w:t>
      </w:r>
      <w:proofErr w:type="spellStart"/>
      <w:r w:rsidRPr="00F94EF1">
        <w:t>diciembre</w:t>
      </w:r>
      <w:proofErr w:type="spellEnd"/>
    </w:p>
    <w:p w14:paraId="7D8E1DC3" w14:textId="5018CCAE" w:rsidR="00F94EF1" w:rsidRDefault="00F94EF1" w:rsidP="000A46E8">
      <w:pPr>
        <w:spacing w:line="240" w:lineRule="auto"/>
        <w:contextualSpacing/>
      </w:pPr>
      <w:r>
        <w:t>10:30 AM</w:t>
      </w:r>
    </w:p>
    <w:p w14:paraId="38EDA19C" w14:textId="61C5D520" w:rsidR="00F94EF1" w:rsidRPr="00F86A62" w:rsidRDefault="00F94EF1" w:rsidP="000A46E8">
      <w:pPr>
        <w:spacing w:line="240" w:lineRule="auto"/>
        <w:contextualSpacing/>
      </w:pPr>
      <w:proofErr w:type="spellStart"/>
      <w:r w:rsidRPr="00F94EF1">
        <w:t>Por</w:t>
      </w:r>
      <w:proofErr w:type="spellEnd"/>
      <w:r w:rsidRPr="00F94EF1">
        <w:t xml:space="preserve"> favor </w:t>
      </w:r>
      <w:proofErr w:type="spellStart"/>
      <w:r w:rsidRPr="00F94EF1">
        <w:t>acompáñenos</w:t>
      </w:r>
      <w:proofErr w:type="spellEnd"/>
      <w:r w:rsidRPr="00F94EF1">
        <w:t xml:space="preserve"> a </w:t>
      </w:r>
      <w:proofErr w:type="spellStart"/>
      <w:r w:rsidRPr="00F94EF1">
        <w:t>disfrutar</w:t>
      </w:r>
      <w:proofErr w:type="spellEnd"/>
      <w:r w:rsidRPr="00F94EF1">
        <w:t xml:space="preserve"> de </w:t>
      </w:r>
      <w:proofErr w:type="gramStart"/>
      <w:r w:rsidRPr="00F94EF1">
        <w:t>un</w:t>
      </w:r>
      <w:proofErr w:type="gramEnd"/>
      <w:r w:rsidRPr="00F94EF1">
        <w:t xml:space="preserve"> </w:t>
      </w:r>
      <w:proofErr w:type="spellStart"/>
      <w:r w:rsidRPr="00F94EF1">
        <w:t>programa</w:t>
      </w:r>
      <w:proofErr w:type="spellEnd"/>
      <w:r w:rsidRPr="00F94EF1">
        <w:t xml:space="preserve"> </w:t>
      </w:r>
      <w:proofErr w:type="spellStart"/>
      <w:r w:rsidRPr="00F94EF1">
        <w:t>divertido</w:t>
      </w:r>
      <w:proofErr w:type="spellEnd"/>
      <w:r w:rsidRPr="00F94EF1">
        <w:t xml:space="preserve"> con </w:t>
      </w:r>
      <w:proofErr w:type="spellStart"/>
      <w:r w:rsidRPr="00F94EF1">
        <w:t>actividades</w:t>
      </w:r>
      <w:proofErr w:type="spellEnd"/>
      <w:r w:rsidRPr="00F94EF1">
        <w:t xml:space="preserve"> </w:t>
      </w:r>
      <w:proofErr w:type="spellStart"/>
      <w:r w:rsidRPr="00F94EF1">
        <w:t>que</w:t>
      </w:r>
      <w:proofErr w:type="spellEnd"/>
      <w:r w:rsidRPr="00F94EF1">
        <w:t xml:space="preserve"> le </w:t>
      </w:r>
      <w:proofErr w:type="spellStart"/>
      <w:r w:rsidRPr="00F94EF1">
        <w:t>ayudaran</w:t>
      </w:r>
      <w:proofErr w:type="spellEnd"/>
      <w:r w:rsidRPr="00F94EF1">
        <w:t xml:space="preserve"> a </w:t>
      </w:r>
      <w:proofErr w:type="spellStart"/>
      <w:r w:rsidRPr="00F94EF1">
        <w:t>sus</w:t>
      </w:r>
      <w:proofErr w:type="spellEnd"/>
      <w:r w:rsidRPr="00F94EF1">
        <w:t xml:space="preserve"> </w:t>
      </w:r>
      <w:proofErr w:type="spellStart"/>
      <w:r w:rsidRPr="00F94EF1">
        <w:t>niños</w:t>
      </w:r>
      <w:proofErr w:type="spellEnd"/>
      <w:r w:rsidRPr="00F94EF1">
        <w:t xml:space="preserve"> </w:t>
      </w:r>
      <w:proofErr w:type="spellStart"/>
      <w:r w:rsidRPr="00F94EF1">
        <w:t>prepararse</w:t>
      </w:r>
      <w:proofErr w:type="spellEnd"/>
      <w:r w:rsidRPr="00F94EF1">
        <w:t xml:space="preserve"> </w:t>
      </w:r>
      <w:proofErr w:type="spellStart"/>
      <w:r w:rsidRPr="00F94EF1">
        <w:t>para</w:t>
      </w:r>
      <w:proofErr w:type="spellEnd"/>
      <w:r w:rsidRPr="00F94EF1">
        <w:t xml:space="preserve"> leer. </w:t>
      </w:r>
      <w:proofErr w:type="gramStart"/>
      <w:r w:rsidRPr="00F94EF1">
        <w:t xml:space="preserve">Para </w:t>
      </w:r>
      <w:proofErr w:type="spellStart"/>
      <w:r w:rsidRPr="00F94EF1">
        <w:t>niños</w:t>
      </w:r>
      <w:proofErr w:type="spellEnd"/>
      <w:r w:rsidRPr="00F94EF1">
        <w:t xml:space="preserve"> de 2-5 </w:t>
      </w:r>
      <w:proofErr w:type="spellStart"/>
      <w:r w:rsidRPr="00F94EF1">
        <w:t>años</w:t>
      </w:r>
      <w:proofErr w:type="spellEnd"/>
      <w:r w:rsidRPr="00F94EF1">
        <w:t>.</w:t>
      </w:r>
      <w:proofErr w:type="gramEnd"/>
    </w:p>
    <w:p w14:paraId="610407FA" w14:textId="77777777" w:rsidR="00FF441F" w:rsidRPr="00F86A62" w:rsidRDefault="00FF441F" w:rsidP="000A46E8">
      <w:pPr>
        <w:spacing w:line="240" w:lineRule="auto"/>
        <w:contextualSpacing/>
      </w:pPr>
    </w:p>
    <w:p w14:paraId="31158BC7" w14:textId="77777777" w:rsidR="00F94EF1" w:rsidRDefault="00F94EF1" w:rsidP="00F94EF1">
      <w:pPr>
        <w:spacing w:line="240" w:lineRule="auto"/>
        <w:contextualSpacing/>
      </w:pPr>
      <w:proofErr w:type="spellStart"/>
      <w:r>
        <w:t>Hora</w:t>
      </w:r>
      <w:proofErr w:type="spellEnd"/>
      <w:r>
        <w:t xml:space="preserve"> de </w:t>
      </w:r>
      <w:proofErr w:type="spellStart"/>
      <w:r>
        <w:t>Cuentos</w:t>
      </w:r>
      <w:proofErr w:type="spellEnd"/>
    </w:p>
    <w:p w14:paraId="22A0201F" w14:textId="77777777" w:rsidR="00F94EF1" w:rsidRDefault="00F94EF1" w:rsidP="00F94EF1">
      <w:pPr>
        <w:spacing w:line="240" w:lineRule="auto"/>
        <w:contextualSpacing/>
      </w:pPr>
      <w:proofErr w:type="spellStart"/>
      <w:r>
        <w:t>Todos</w:t>
      </w:r>
      <w:proofErr w:type="spellEnd"/>
      <w:r>
        <w:t xml:space="preserve"> los </w:t>
      </w:r>
      <w:proofErr w:type="spellStart"/>
      <w:r>
        <w:t>miércoles</w:t>
      </w:r>
      <w:proofErr w:type="spellEnd"/>
      <w:r>
        <w:t xml:space="preserve">, </w:t>
      </w:r>
      <w:proofErr w:type="spellStart"/>
      <w:r>
        <w:t>comenzado</w:t>
      </w:r>
      <w:proofErr w:type="spellEnd"/>
      <w:r>
        <w:t xml:space="preserve"> en </w:t>
      </w:r>
      <w:proofErr w:type="spellStart"/>
      <w:r>
        <w:t>enero</w:t>
      </w:r>
      <w:proofErr w:type="spellEnd"/>
    </w:p>
    <w:p w14:paraId="73FCFC08" w14:textId="77777777" w:rsidR="00F94EF1" w:rsidRDefault="00F94EF1" w:rsidP="00F94EF1">
      <w:pPr>
        <w:spacing w:line="240" w:lineRule="auto"/>
        <w:contextualSpacing/>
      </w:pPr>
      <w:r>
        <w:t>10:30 AM</w:t>
      </w:r>
    </w:p>
    <w:p w14:paraId="28CDA2DB" w14:textId="4B5DB6A4" w:rsidR="00F94EF1" w:rsidRDefault="00F94EF1" w:rsidP="00F94EF1">
      <w:pPr>
        <w:spacing w:line="240" w:lineRule="auto"/>
        <w:contextualSpacing/>
      </w:pPr>
      <w:proofErr w:type="spellStart"/>
      <w:r>
        <w:t>Bienvenidos</w:t>
      </w:r>
      <w:proofErr w:type="spellEnd"/>
      <w:r>
        <w:t xml:space="preserve"> a </w:t>
      </w:r>
      <w:proofErr w:type="spellStart"/>
      <w:r>
        <w:t>nuestra</w:t>
      </w:r>
      <w:proofErr w:type="spellEnd"/>
      <w:r>
        <w:t xml:space="preserve"> </w:t>
      </w:r>
      <w:proofErr w:type="spellStart"/>
      <w:r>
        <w:t>Hora</w:t>
      </w:r>
      <w:proofErr w:type="spellEnd"/>
      <w:r>
        <w:t xml:space="preserve"> de </w:t>
      </w:r>
      <w:proofErr w:type="spellStart"/>
      <w:r>
        <w:t>Cuentos</w:t>
      </w:r>
      <w:proofErr w:type="spellEnd"/>
      <w:r>
        <w:t xml:space="preserve">! </w:t>
      </w:r>
      <w:proofErr w:type="spellStart"/>
      <w:r>
        <w:t>Acompáñenos</w:t>
      </w:r>
      <w:proofErr w:type="spellEnd"/>
      <w:r>
        <w:t xml:space="preserve"> a leer, </w:t>
      </w:r>
      <w:proofErr w:type="spellStart"/>
      <w:r>
        <w:t>cantar</w:t>
      </w:r>
      <w:proofErr w:type="spellEnd"/>
      <w:r>
        <w:t xml:space="preserve"> y </w:t>
      </w:r>
      <w:proofErr w:type="spellStart"/>
      <w:r>
        <w:t>jugar</w:t>
      </w:r>
      <w:proofErr w:type="spellEnd"/>
      <w:r>
        <w:t xml:space="preserve"> en </w:t>
      </w:r>
      <w:proofErr w:type="gramStart"/>
      <w:r>
        <w:t>un</w:t>
      </w:r>
      <w:proofErr w:type="gramEnd"/>
      <w:r>
        <w:t xml:space="preserve"> </w:t>
      </w:r>
      <w:proofErr w:type="spellStart"/>
      <w:r>
        <w:t>programa</w:t>
      </w:r>
      <w:proofErr w:type="spellEnd"/>
      <w:r>
        <w:t xml:space="preserve"> </w:t>
      </w:r>
      <w:proofErr w:type="spellStart"/>
      <w:r>
        <w:t>que</w:t>
      </w:r>
      <w:proofErr w:type="spellEnd"/>
      <w:r>
        <w:t xml:space="preserve"> </w:t>
      </w:r>
      <w:proofErr w:type="spellStart"/>
      <w:r>
        <w:t>será</w:t>
      </w:r>
      <w:proofErr w:type="spellEnd"/>
      <w:r>
        <w:t xml:space="preserve"> </w:t>
      </w:r>
      <w:proofErr w:type="spellStart"/>
      <w:r>
        <w:t>muy</w:t>
      </w:r>
      <w:proofErr w:type="spellEnd"/>
      <w:r>
        <w:t xml:space="preserve"> </w:t>
      </w:r>
      <w:proofErr w:type="spellStart"/>
      <w:r>
        <w:t>divertido</w:t>
      </w:r>
      <w:proofErr w:type="spellEnd"/>
      <w:r>
        <w:t xml:space="preserve"> </w:t>
      </w:r>
      <w:proofErr w:type="spellStart"/>
      <w:r>
        <w:t>para</w:t>
      </w:r>
      <w:proofErr w:type="spellEnd"/>
      <w:r>
        <w:t xml:space="preserve"> </w:t>
      </w:r>
      <w:proofErr w:type="spellStart"/>
      <w:r>
        <w:t>toda</w:t>
      </w:r>
      <w:proofErr w:type="spellEnd"/>
      <w:r>
        <w:t xml:space="preserve"> la </w:t>
      </w:r>
      <w:proofErr w:type="spellStart"/>
      <w:r>
        <w:t>familia</w:t>
      </w:r>
      <w:proofErr w:type="spellEnd"/>
      <w:r>
        <w:t>.</w:t>
      </w:r>
    </w:p>
    <w:p w14:paraId="6534959B" w14:textId="77777777" w:rsidR="00F94EF1" w:rsidRDefault="00F94EF1" w:rsidP="00F94EF1">
      <w:pPr>
        <w:spacing w:line="240" w:lineRule="auto"/>
        <w:contextualSpacing/>
      </w:pPr>
    </w:p>
    <w:p w14:paraId="72B2F1EA" w14:textId="77777777" w:rsidR="00FF441F" w:rsidRPr="00F86A62" w:rsidRDefault="00FF441F" w:rsidP="000A46E8">
      <w:pPr>
        <w:spacing w:line="240" w:lineRule="auto"/>
        <w:contextualSpacing/>
      </w:pPr>
      <w:r w:rsidRPr="00F86A62">
        <w:t xml:space="preserve">The </w:t>
      </w:r>
      <w:proofErr w:type="spellStart"/>
      <w:r w:rsidRPr="00F86A62">
        <w:t>AweSTEAM</w:t>
      </w:r>
      <w:proofErr w:type="spellEnd"/>
      <w:r w:rsidRPr="00F86A62">
        <w:t xml:space="preserve"> Club</w:t>
      </w:r>
    </w:p>
    <w:p w14:paraId="55F784A9" w14:textId="77777777" w:rsidR="00FF441F" w:rsidRPr="00F86A62" w:rsidRDefault="00FF441F" w:rsidP="000A46E8">
      <w:pPr>
        <w:spacing w:line="240" w:lineRule="auto"/>
        <w:contextualSpacing/>
      </w:pPr>
      <w:r w:rsidRPr="00F86A62">
        <w:t>Every Tuesday, beginning in January</w:t>
      </w:r>
    </w:p>
    <w:p w14:paraId="13A91B8B" w14:textId="77777777" w:rsidR="00FF441F" w:rsidRPr="00F86A62" w:rsidRDefault="00FF441F" w:rsidP="000A46E8">
      <w:pPr>
        <w:spacing w:line="240" w:lineRule="auto"/>
        <w:contextualSpacing/>
      </w:pPr>
      <w:r w:rsidRPr="00F86A62">
        <w:t>4:30 PM</w:t>
      </w:r>
    </w:p>
    <w:p w14:paraId="5992564C" w14:textId="77777777" w:rsidR="00FF441F" w:rsidRPr="00F86A62" w:rsidRDefault="00FF441F" w:rsidP="000A46E8">
      <w:pPr>
        <w:spacing w:line="240" w:lineRule="auto"/>
        <w:contextualSpacing/>
      </w:pPr>
      <w:r w:rsidRPr="00F86A62">
        <w:t>Go on an after-school adventure to explore science, technology, engineering, art, and math. A snack is provided. Children in grades K-2 are welcome; space is limited. Pick up a free ticket at the Children's Desk when you arrive to reserve your spot.</w:t>
      </w:r>
    </w:p>
    <w:p w14:paraId="5E05814B" w14:textId="77777777" w:rsidR="00FF441F" w:rsidRPr="00F86A62" w:rsidRDefault="00FF441F" w:rsidP="000A46E8">
      <w:pPr>
        <w:spacing w:line="240" w:lineRule="auto"/>
        <w:contextualSpacing/>
      </w:pPr>
    </w:p>
    <w:p w14:paraId="143DF25D" w14:textId="77777777" w:rsidR="00FF441F" w:rsidRPr="00F86A62" w:rsidRDefault="00FF441F" w:rsidP="000A46E8">
      <w:pPr>
        <w:spacing w:line="240" w:lineRule="auto"/>
        <w:contextualSpacing/>
      </w:pPr>
      <w:r w:rsidRPr="00F86A62">
        <w:t>The Wonder Corp.</w:t>
      </w:r>
    </w:p>
    <w:p w14:paraId="2787A4A4" w14:textId="6A688D17" w:rsidR="00FF441F" w:rsidRPr="00F86A62" w:rsidRDefault="00FF441F" w:rsidP="000A46E8">
      <w:pPr>
        <w:spacing w:line="240" w:lineRule="auto"/>
        <w:contextualSpacing/>
      </w:pPr>
      <w:r w:rsidRPr="00F86A62">
        <w:t>Every Wednesday</w:t>
      </w:r>
      <w:r w:rsidR="00D82EFA">
        <w:t>, beginning Jan 22</w:t>
      </w:r>
    </w:p>
    <w:p w14:paraId="19C3ECAA" w14:textId="77777777" w:rsidR="00FF441F" w:rsidRPr="00F86A62" w:rsidRDefault="00FF441F" w:rsidP="000A46E8">
      <w:pPr>
        <w:spacing w:line="240" w:lineRule="auto"/>
        <w:contextualSpacing/>
      </w:pPr>
      <w:r w:rsidRPr="00F86A62">
        <w:t>4:30 PM</w:t>
      </w:r>
    </w:p>
    <w:p w14:paraId="0C5AFB5F" w14:textId="77777777" w:rsidR="00FF441F" w:rsidRPr="00F86A62" w:rsidRDefault="00FF441F" w:rsidP="000A46E8">
      <w:pPr>
        <w:spacing w:line="240" w:lineRule="auto"/>
        <w:contextualSpacing/>
      </w:pPr>
      <w:r w:rsidRPr="00F86A62">
        <w:t xml:space="preserve">Come explore a variety of activities ranging from games to art to book clubs. Wonder what we are doing this week? Stop by and find out! </w:t>
      </w:r>
      <w:proofErr w:type="gramStart"/>
      <w:r w:rsidRPr="00F86A62">
        <w:t>For ages 8-12.</w:t>
      </w:r>
      <w:proofErr w:type="gramEnd"/>
    </w:p>
    <w:p w14:paraId="196A152D" w14:textId="77777777" w:rsidR="00FF441F" w:rsidRPr="00F86A62" w:rsidRDefault="00FF441F" w:rsidP="000A46E8">
      <w:pPr>
        <w:spacing w:line="240" w:lineRule="auto"/>
        <w:contextualSpacing/>
      </w:pPr>
    </w:p>
    <w:p w14:paraId="15BB1287" w14:textId="77777777" w:rsidR="00FF441F" w:rsidRPr="00F86A62" w:rsidRDefault="00FF441F" w:rsidP="000A46E8">
      <w:pPr>
        <w:spacing w:line="240" w:lineRule="auto"/>
        <w:contextualSpacing/>
      </w:pPr>
      <w:r w:rsidRPr="00F86A62">
        <w:t>Read, Play, Grow: Babies and Toddlers</w:t>
      </w:r>
    </w:p>
    <w:p w14:paraId="44C27AD7" w14:textId="77777777" w:rsidR="00FF441F" w:rsidRPr="00F86A62" w:rsidRDefault="00FF441F" w:rsidP="000A46E8">
      <w:pPr>
        <w:spacing w:line="240" w:lineRule="auto"/>
        <w:contextualSpacing/>
      </w:pPr>
      <w:r w:rsidRPr="00F86A62">
        <w:t>Every Thursday in Dec</w:t>
      </w:r>
    </w:p>
    <w:p w14:paraId="73EF73FA" w14:textId="77777777" w:rsidR="00FF441F" w:rsidRPr="00F86A62" w:rsidRDefault="00FF441F" w:rsidP="000A46E8">
      <w:pPr>
        <w:spacing w:line="240" w:lineRule="auto"/>
        <w:contextualSpacing/>
      </w:pPr>
      <w:r w:rsidRPr="00F86A62">
        <w:t>10:30 AM</w:t>
      </w:r>
    </w:p>
    <w:p w14:paraId="444130E9" w14:textId="77777777" w:rsidR="00FF441F" w:rsidRPr="00F86A62" w:rsidRDefault="00FF441F" w:rsidP="000A46E8">
      <w:pPr>
        <w:spacing w:line="240" w:lineRule="auto"/>
        <w:contextualSpacing/>
      </w:pPr>
      <w:r w:rsidRPr="00F86A62">
        <w:t>Please join us for fun activities that develop and promote early literacy skills in your child. Ages 0-2.</w:t>
      </w:r>
    </w:p>
    <w:p w14:paraId="13FE347D" w14:textId="77777777" w:rsidR="00FF441F" w:rsidRPr="00F86A62" w:rsidRDefault="00FF441F" w:rsidP="000A46E8">
      <w:pPr>
        <w:spacing w:line="240" w:lineRule="auto"/>
        <w:contextualSpacing/>
      </w:pPr>
    </w:p>
    <w:p w14:paraId="1A304AB9" w14:textId="77777777" w:rsidR="00FF441F" w:rsidRPr="00F86A62" w:rsidRDefault="00FF441F" w:rsidP="000A46E8">
      <w:pPr>
        <w:spacing w:line="240" w:lineRule="auto"/>
        <w:contextualSpacing/>
      </w:pPr>
      <w:r w:rsidRPr="00F86A62">
        <w:t>Babies and Books</w:t>
      </w:r>
    </w:p>
    <w:p w14:paraId="49AF4E3C" w14:textId="77777777" w:rsidR="00FF441F" w:rsidRPr="00F86A62" w:rsidRDefault="00FF441F" w:rsidP="000A46E8">
      <w:pPr>
        <w:spacing w:line="240" w:lineRule="auto"/>
        <w:contextualSpacing/>
      </w:pPr>
      <w:r w:rsidRPr="00F86A62">
        <w:t>Every Thursday, beginning in January</w:t>
      </w:r>
    </w:p>
    <w:p w14:paraId="65592205" w14:textId="77777777" w:rsidR="00FF441F" w:rsidRPr="00F86A62" w:rsidRDefault="00FF441F" w:rsidP="000A46E8">
      <w:pPr>
        <w:spacing w:line="240" w:lineRule="auto"/>
        <w:contextualSpacing/>
      </w:pPr>
      <w:r w:rsidRPr="00F86A62">
        <w:t>10:30 AM</w:t>
      </w:r>
    </w:p>
    <w:p w14:paraId="277B0BEF" w14:textId="77777777" w:rsidR="00FF441F" w:rsidRPr="00F86A62" w:rsidRDefault="00FF441F" w:rsidP="000A46E8">
      <w:pPr>
        <w:spacing w:line="240" w:lineRule="auto"/>
        <w:contextualSpacing/>
      </w:pPr>
      <w:r w:rsidRPr="00F86A62">
        <w:t xml:space="preserve">Babies and their caregivers are welcome to join us for tickle rhymes and wiggle songs. We will share the best practices to promote early literacy skills. </w:t>
      </w:r>
      <w:proofErr w:type="gramStart"/>
      <w:r w:rsidRPr="00F86A62">
        <w:t>For ages 0-2.</w:t>
      </w:r>
      <w:proofErr w:type="gramEnd"/>
    </w:p>
    <w:p w14:paraId="36859BCD" w14:textId="77777777" w:rsidR="00FF441F" w:rsidRPr="00F86A62" w:rsidRDefault="00FF441F" w:rsidP="000A46E8">
      <w:pPr>
        <w:spacing w:line="240" w:lineRule="auto"/>
        <w:contextualSpacing/>
      </w:pPr>
    </w:p>
    <w:p w14:paraId="3EB6E85B" w14:textId="77777777" w:rsidR="00FF441F" w:rsidRPr="00F86A62" w:rsidRDefault="00FF441F" w:rsidP="000A46E8">
      <w:pPr>
        <w:spacing w:line="240" w:lineRule="auto"/>
        <w:contextualSpacing/>
      </w:pPr>
      <w:proofErr w:type="spellStart"/>
      <w:r w:rsidRPr="00F86A62">
        <w:t>Rockstar</w:t>
      </w:r>
      <w:proofErr w:type="spellEnd"/>
      <w:r w:rsidRPr="00F86A62">
        <w:t xml:space="preserve"> Readers: Reading Tutoring at Your </w:t>
      </w:r>
      <w:proofErr w:type="spellStart"/>
      <w:r w:rsidRPr="00F86A62">
        <w:t>Libary</w:t>
      </w:r>
      <w:proofErr w:type="spellEnd"/>
    </w:p>
    <w:p w14:paraId="09FCBF95" w14:textId="77777777" w:rsidR="00FF441F" w:rsidRPr="00F86A62" w:rsidRDefault="00FF441F" w:rsidP="000A46E8">
      <w:pPr>
        <w:spacing w:line="240" w:lineRule="auto"/>
        <w:contextualSpacing/>
      </w:pPr>
      <w:r w:rsidRPr="00F86A62">
        <w:t>Every Thursday</w:t>
      </w:r>
    </w:p>
    <w:p w14:paraId="404E6669" w14:textId="77777777" w:rsidR="00FF441F" w:rsidRPr="00F86A62" w:rsidRDefault="00FF441F" w:rsidP="000A46E8">
      <w:pPr>
        <w:spacing w:line="240" w:lineRule="auto"/>
        <w:contextualSpacing/>
      </w:pPr>
      <w:r w:rsidRPr="00F86A62">
        <w:t>4:30 PM</w:t>
      </w:r>
    </w:p>
    <w:p w14:paraId="1ABB953A" w14:textId="77777777" w:rsidR="00FF441F" w:rsidRPr="00F86A62" w:rsidRDefault="00FF441F" w:rsidP="000A46E8">
      <w:pPr>
        <w:spacing w:line="240" w:lineRule="auto"/>
        <w:contextualSpacing/>
      </w:pPr>
      <w:r w:rsidRPr="00F86A62">
        <w:t>Children in grades 2-4 can receive free reading tutoring. Participation is limited; registration is required. Please call (615) 862-5871 or visit the Children's Desk to register.</w:t>
      </w:r>
    </w:p>
    <w:p w14:paraId="0856ED81" w14:textId="77777777" w:rsidR="00FF441F" w:rsidRPr="00F86A62" w:rsidRDefault="00FF441F" w:rsidP="000A46E8">
      <w:pPr>
        <w:spacing w:line="240" w:lineRule="auto"/>
        <w:contextualSpacing/>
      </w:pPr>
    </w:p>
    <w:p w14:paraId="09E2331A" w14:textId="77777777" w:rsidR="00FF441F" w:rsidRPr="00F86A62" w:rsidRDefault="00FF441F" w:rsidP="000A46E8">
      <w:pPr>
        <w:spacing w:line="240" w:lineRule="auto"/>
        <w:contextualSpacing/>
      </w:pPr>
      <w:r w:rsidRPr="00F86A62">
        <w:t>LEGO Mania</w:t>
      </w:r>
    </w:p>
    <w:p w14:paraId="45CF19A1" w14:textId="2D5C47F5" w:rsidR="00FF441F" w:rsidRPr="00F86A62" w:rsidRDefault="00FF441F" w:rsidP="000A46E8">
      <w:pPr>
        <w:spacing w:line="240" w:lineRule="auto"/>
        <w:contextualSpacing/>
      </w:pPr>
      <w:r w:rsidRPr="00F86A62">
        <w:t>Every Friday</w:t>
      </w:r>
      <w:r w:rsidR="00F94EF1">
        <w:t>, beginning Jan 3</w:t>
      </w:r>
    </w:p>
    <w:p w14:paraId="3516FD45" w14:textId="77777777" w:rsidR="00FF441F" w:rsidRPr="00F86A62" w:rsidRDefault="00FF441F" w:rsidP="000A46E8">
      <w:pPr>
        <w:spacing w:line="240" w:lineRule="auto"/>
        <w:contextualSpacing/>
      </w:pPr>
      <w:r w:rsidRPr="00F86A62">
        <w:t>2:00 PM</w:t>
      </w:r>
    </w:p>
    <w:p w14:paraId="4DFF1A5B" w14:textId="77777777" w:rsidR="00FF441F" w:rsidRPr="00F86A62" w:rsidRDefault="00FF441F" w:rsidP="000A46E8">
      <w:pPr>
        <w:spacing w:line="240" w:lineRule="auto"/>
        <w:contextualSpacing/>
      </w:pPr>
      <w:r w:rsidRPr="00F86A62">
        <w:t xml:space="preserve">Join us for LEGO Mania and bring your creativity! Bring your imagination, and we'll provide the LEGO bricks! Children can create masterpieces of their very own. A snack is also provided. </w:t>
      </w:r>
      <w:proofErr w:type="gramStart"/>
      <w:r w:rsidRPr="00F86A62">
        <w:t>For ages 5-12.</w:t>
      </w:r>
      <w:proofErr w:type="gramEnd"/>
    </w:p>
    <w:p w14:paraId="4EA2EA2D" w14:textId="77777777" w:rsidR="00FF441F" w:rsidRPr="00F86A62" w:rsidRDefault="00FF441F" w:rsidP="000A46E8">
      <w:pPr>
        <w:spacing w:line="240" w:lineRule="auto"/>
        <w:contextualSpacing/>
      </w:pPr>
    </w:p>
    <w:p w14:paraId="5AFEA75F" w14:textId="77777777" w:rsidR="00FF441F" w:rsidRPr="00F86A62" w:rsidRDefault="00FF441F" w:rsidP="000A46E8">
      <w:pPr>
        <w:spacing w:line="240" w:lineRule="auto"/>
        <w:contextualSpacing/>
      </w:pPr>
      <w:r w:rsidRPr="00F86A62">
        <w:lastRenderedPageBreak/>
        <w:t>Read, Play, Grow: All Ages</w:t>
      </w:r>
    </w:p>
    <w:p w14:paraId="7667DE58" w14:textId="77777777" w:rsidR="00FF441F" w:rsidRPr="00F86A62" w:rsidRDefault="00FF441F" w:rsidP="000A46E8">
      <w:pPr>
        <w:spacing w:line="240" w:lineRule="auto"/>
        <w:contextualSpacing/>
      </w:pPr>
      <w:r w:rsidRPr="00F86A62">
        <w:t>Every Saturday in Dec</w:t>
      </w:r>
    </w:p>
    <w:p w14:paraId="09C9D952" w14:textId="77777777" w:rsidR="00FF441F" w:rsidRPr="00F86A62" w:rsidRDefault="00FF441F" w:rsidP="000A46E8">
      <w:pPr>
        <w:spacing w:line="240" w:lineRule="auto"/>
        <w:contextualSpacing/>
      </w:pPr>
      <w:r w:rsidRPr="00F86A62">
        <w:t>10:30 AM</w:t>
      </w:r>
    </w:p>
    <w:p w14:paraId="1FA2E24D" w14:textId="77777777" w:rsidR="00FF441F" w:rsidRPr="00F86A62" w:rsidRDefault="00FF441F" w:rsidP="000A46E8">
      <w:pPr>
        <w:spacing w:line="240" w:lineRule="auto"/>
        <w:contextualSpacing/>
      </w:pPr>
      <w:r w:rsidRPr="00F86A62">
        <w:t>Join us for fun activities that develop and promote literacy skills in your child. For ages 3-7, but all ages are welcome.</w:t>
      </w:r>
    </w:p>
    <w:p w14:paraId="46D070B3" w14:textId="77777777" w:rsidR="00FF441F" w:rsidRPr="00F86A62" w:rsidRDefault="00FF441F" w:rsidP="000A46E8">
      <w:pPr>
        <w:spacing w:line="240" w:lineRule="auto"/>
        <w:contextualSpacing/>
      </w:pPr>
    </w:p>
    <w:p w14:paraId="45805CDE" w14:textId="77777777" w:rsidR="00FF441F" w:rsidRPr="00F86A62" w:rsidRDefault="00FF441F" w:rsidP="000A46E8">
      <w:pPr>
        <w:spacing w:line="240" w:lineRule="auto"/>
        <w:contextualSpacing/>
      </w:pPr>
      <w:r w:rsidRPr="00F86A62">
        <w:t>Saturday Story Time</w:t>
      </w:r>
    </w:p>
    <w:p w14:paraId="68778251" w14:textId="77777777" w:rsidR="00FF441F" w:rsidRPr="00F86A62" w:rsidRDefault="00FF441F" w:rsidP="000A46E8">
      <w:pPr>
        <w:spacing w:line="240" w:lineRule="auto"/>
        <w:contextualSpacing/>
      </w:pPr>
      <w:r w:rsidRPr="00F86A62">
        <w:t>Every Saturday, beginning in January</w:t>
      </w:r>
    </w:p>
    <w:p w14:paraId="4BCF5D2E" w14:textId="77777777" w:rsidR="00FF441F" w:rsidRPr="00F86A62" w:rsidRDefault="00FF441F" w:rsidP="000A46E8">
      <w:pPr>
        <w:spacing w:line="240" w:lineRule="auto"/>
        <w:contextualSpacing/>
      </w:pPr>
      <w:r w:rsidRPr="00F86A62">
        <w:t>10:30 AM</w:t>
      </w:r>
    </w:p>
    <w:p w14:paraId="6D367BEF" w14:textId="77777777" w:rsidR="00FF441F" w:rsidRPr="00F86A62" w:rsidRDefault="00FF441F" w:rsidP="000A46E8">
      <w:pPr>
        <w:spacing w:line="240" w:lineRule="auto"/>
        <w:contextualSpacing/>
      </w:pPr>
      <w:r w:rsidRPr="00F86A62">
        <w:t>Join us for a fun time with stories, eBooks, songs, and rhymes. For ages 3-7, but all ages are welcome.</w:t>
      </w:r>
    </w:p>
    <w:p w14:paraId="5E3D71F0" w14:textId="77777777" w:rsidR="00FF441F" w:rsidRPr="00F86A62" w:rsidRDefault="00FF441F" w:rsidP="000A46E8">
      <w:pPr>
        <w:spacing w:line="240" w:lineRule="auto"/>
        <w:contextualSpacing/>
      </w:pPr>
    </w:p>
    <w:p w14:paraId="7648F69A" w14:textId="77777777" w:rsidR="00FF441F" w:rsidRPr="00F86A62" w:rsidRDefault="00FF441F" w:rsidP="000A46E8">
      <w:pPr>
        <w:spacing w:line="240" w:lineRule="auto"/>
        <w:contextualSpacing/>
      </w:pPr>
      <w:r w:rsidRPr="00F86A62">
        <w:t>Hunger Awareness Story Time: Bear Wants More</w:t>
      </w:r>
    </w:p>
    <w:p w14:paraId="682959CB" w14:textId="77777777" w:rsidR="00FF441F" w:rsidRPr="00F86A62" w:rsidRDefault="00FF441F" w:rsidP="000A46E8">
      <w:pPr>
        <w:spacing w:line="240" w:lineRule="auto"/>
        <w:contextualSpacing/>
      </w:pPr>
      <w:r w:rsidRPr="00F86A62">
        <w:t>Tuesday, Jan 2</w:t>
      </w:r>
    </w:p>
    <w:p w14:paraId="1566B7A9" w14:textId="77777777" w:rsidR="00FF441F" w:rsidRPr="00F86A62" w:rsidRDefault="00FF441F" w:rsidP="000A46E8">
      <w:pPr>
        <w:spacing w:line="240" w:lineRule="auto"/>
        <w:contextualSpacing/>
      </w:pPr>
      <w:r w:rsidRPr="00F86A62">
        <w:t>10:30 AM</w:t>
      </w:r>
    </w:p>
    <w:p w14:paraId="20A08BFD" w14:textId="77777777" w:rsidR="00FF441F" w:rsidRPr="00F86A62" w:rsidRDefault="00FF441F" w:rsidP="000A46E8">
      <w:pPr>
        <w:spacing w:line="240" w:lineRule="auto"/>
        <w:contextualSpacing/>
      </w:pPr>
      <w:r w:rsidRPr="00F86A62">
        <w:t xml:space="preserve">Did you know January is Hunger Awareness Month at the Library? Join us for a story time and craft based on Bear Wants More by Karma Wilson. When springtime comes, Bear wakes up very hungry and thin! Bear's friends help him to finally satisfy his HUGE hunger in a most surprising way. </w:t>
      </w:r>
      <w:proofErr w:type="gramStart"/>
      <w:r w:rsidRPr="00F86A62">
        <w:t>For ages 3-5.</w:t>
      </w:r>
      <w:proofErr w:type="gramEnd"/>
    </w:p>
    <w:p w14:paraId="4A272839" w14:textId="77777777" w:rsidR="00FF441F" w:rsidRPr="00F86A62" w:rsidRDefault="00FF441F" w:rsidP="000A46E8">
      <w:pPr>
        <w:spacing w:line="240" w:lineRule="auto"/>
        <w:contextualSpacing/>
      </w:pPr>
    </w:p>
    <w:p w14:paraId="5B3EFF34" w14:textId="77777777" w:rsidR="00FF441F" w:rsidRPr="00F86A62" w:rsidRDefault="00FF441F" w:rsidP="000A46E8">
      <w:pPr>
        <w:spacing w:line="240" w:lineRule="auto"/>
        <w:contextualSpacing/>
      </w:pPr>
      <w:r w:rsidRPr="00F86A62">
        <w:t xml:space="preserve">Hunger Awareness Story Time: </w:t>
      </w:r>
      <w:proofErr w:type="spellStart"/>
      <w:r w:rsidRPr="00F86A62">
        <w:t>Maddi's</w:t>
      </w:r>
      <w:proofErr w:type="spellEnd"/>
      <w:r w:rsidRPr="00F86A62">
        <w:t xml:space="preserve"> Fridge</w:t>
      </w:r>
    </w:p>
    <w:p w14:paraId="1AD14855" w14:textId="77777777" w:rsidR="00FF441F" w:rsidRPr="00F86A62" w:rsidRDefault="00FF441F" w:rsidP="000A46E8">
      <w:pPr>
        <w:spacing w:line="240" w:lineRule="auto"/>
        <w:contextualSpacing/>
      </w:pPr>
      <w:r w:rsidRPr="00F86A62">
        <w:t>Tuesday, Jan 2</w:t>
      </w:r>
    </w:p>
    <w:p w14:paraId="69D0A192" w14:textId="77777777" w:rsidR="00FF441F" w:rsidRPr="00F86A62" w:rsidRDefault="00FF441F" w:rsidP="000A46E8">
      <w:pPr>
        <w:spacing w:line="240" w:lineRule="auto"/>
        <w:contextualSpacing/>
      </w:pPr>
      <w:r w:rsidRPr="00F86A62">
        <w:t>4:30 PM</w:t>
      </w:r>
    </w:p>
    <w:p w14:paraId="03D33CD4" w14:textId="77777777" w:rsidR="00FF441F" w:rsidRPr="00F86A62" w:rsidRDefault="00FF441F" w:rsidP="000A46E8">
      <w:pPr>
        <w:spacing w:line="240" w:lineRule="auto"/>
        <w:contextualSpacing/>
      </w:pPr>
      <w:r w:rsidRPr="00F86A62">
        <w:t xml:space="preserve">Did you know January is Hunger Awareness Month at the Library? Join us for a story time and craft based on </w:t>
      </w:r>
      <w:proofErr w:type="spellStart"/>
      <w:r w:rsidRPr="00F86A62">
        <w:t>Maddi's</w:t>
      </w:r>
      <w:proofErr w:type="spellEnd"/>
      <w:r w:rsidRPr="00F86A62">
        <w:t xml:space="preserve"> Fridge by Louis Brandt, the story of two best friends who go to the same school, play at the same park, and live in the same neighborhood - but who have one really big difference: Sofia has a refrigerator full of food; </w:t>
      </w:r>
      <w:proofErr w:type="spellStart"/>
      <w:r w:rsidRPr="00F86A62">
        <w:t>Maddi</w:t>
      </w:r>
      <w:proofErr w:type="spellEnd"/>
      <w:r w:rsidRPr="00F86A62">
        <w:t xml:space="preserve"> doesn't. </w:t>
      </w:r>
      <w:proofErr w:type="gramStart"/>
      <w:r w:rsidRPr="00F86A62">
        <w:t>For grades K-2.</w:t>
      </w:r>
      <w:proofErr w:type="gramEnd"/>
    </w:p>
    <w:p w14:paraId="59D13BE0" w14:textId="77777777" w:rsidR="00FF441F" w:rsidRPr="00F86A62" w:rsidRDefault="00FF441F" w:rsidP="000A46E8">
      <w:pPr>
        <w:spacing w:line="240" w:lineRule="auto"/>
        <w:contextualSpacing/>
      </w:pPr>
    </w:p>
    <w:p w14:paraId="4AF2D651" w14:textId="77777777" w:rsidR="00FF441F" w:rsidRPr="00F86A62" w:rsidRDefault="00FF441F" w:rsidP="000A46E8">
      <w:pPr>
        <w:spacing w:line="240" w:lineRule="auto"/>
        <w:contextualSpacing/>
      </w:pPr>
      <w:proofErr w:type="spellStart"/>
      <w:r w:rsidRPr="00F86A62">
        <w:t>Mufaro's</w:t>
      </w:r>
      <w:proofErr w:type="spellEnd"/>
      <w:r w:rsidRPr="00F86A62">
        <w:t xml:space="preserve"> Beautiful Daughter: An African Tale, with Michael </w:t>
      </w:r>
      <w:proofErr w:type="spellStart"/>
      <w:r w:rsidRPr="00F86A62">
        <w:t>Mclendon</w:t>
      </w:r>
      <w:proofErr w:type="spellEnd"/>
    </w:p>
    <w:p w14:paraId="6114C860" w14:textId="77777777" w:rsidR="00FF441F" w:rsidRPr="00F86A62" w:rsidRDefault="00FF441F" w:rsidP="000A46E8">
      <w:pPr>
        <w:spacing w:line="240" w:lineRule="auto"/>
        <w:contextualSpacing/>
      </w:pPr>
      <w:r w:rsidRPr="00F86A62">
        <w:t>Saturday, Feb 17</w:t>
      </w:r>
    </w:p>
    <w:p w14:paraId="7557FABD" w14:textId="77777777" w:rsidR="00FF441F" w:rsidRPr="00F86A62" w:rsidRDefault="00FF441F" w:rsidP="000A46E8">
      <w:pPr>
        <w:spacing w:line="240" w:lineRule="auto"/>
        <w:contextualSpacing/>
      </w:pPr>
      <w:r w:rsidRPr="00F86A62">
        <w:t>10:30 AM</w:t>
      </w:r>
    </w:p>
    <w:p w14:paraId="4B3B2C21" w14:textId="77777777" w:rsidR="00FF441F" w:rsidRPr="00F86A62" w:rsidRDefault="00FF441F" w:rsidP="000A46E8">
      <w:pPr>
        <w:spacing w:line="240" w:lineRule="auto"/>
        <w:contextualSpacing/>
      </w:pPr>
      <w:r w:rsidRPr="00F86A62">
        <w:t xml:space="preserve">Hear the story of spiteful </w:t>
      </w:r>
      <w:proofErr w:type="spellStart"/>
      <w:r w:rsidRPr="00F86A62">
        <w:t>Manyara</w:t>
      </w:r>
      <w:proofErr w:type="spellEnd"/>
      <w:r w:rsidRPr="00F86A62">
        <w:t xml:space="preserve"> and considerate </w:t>
      </w:r>
      <w:proofErr w:type="spellStart"/>
      <w:r w:rsidRPr="00F86A62">
        <w:t>Nyasha</w:t>
      </w:r>
      <w:proofErr w:type="spellEnd"/>
      <w:r w:rsidRPr="00F86A62">
        <w:t xml:space="preserve"> as a professional storyteller performs this African tale that evokes the Cinderella story we all know and love. For ages 3-9, but all are welcome.</w:t>
      </w:r>
    </w:p>
    <w:p w14:paraId="3818D76A" w14:textId="77777777" w:rsidR="00FF441F" w:rsidRPr="00F86A62" w:rsidRDefault="00FF441F" w:rsidP="000A46E8">
      <w:pPr>
        <w:spacing w:line="240" w:lineRule="auto"/>
        <w:contextualSpacing/>
      </w:pPr>
    </w:p>
    <w:p w14:paraId="2C0CC6CA" w14:textId="77777777" w:rsidR="00FF441F" w:rsidRPr="00F86A62" w:rsidRDefault="00FF441F" w:rsidP="000A46E8">
      <w:pPr>
        <w:spacing w:line="240" w:lineRule="auto"/>
        <w:contextualSpacing/>
      </w:pPr>
      <w:r w:rsidRPr="00F86A62">
        <w:t>TEENS</w:t>
      </w:r>
    </w:p>
    <w:p w14:paraId="0132FF97" w14:textId="77777777" w:rsidR="00FF441F" w:rsidRPr="00F86A62" w:rsidRDefault="00FF441F" w:rsidP="000A46E8">
      <w:pPr>
        <w:spacing w:line="240" w:lineRule="auto"/>
        <w:contextualSpacing/>
      </w:pPr>
    </w:p>
    <w:p w14:paraId="1C83ECEB" w14:textId="77777777" w:rsidR="00FF441F" w:rsidRPr="00F86A62" w:rsidRDefault="00FF441F" w:rsidP="000A46E8">
      <w:pPr>
        <w:spacing w:line="240" w:lineRule="auto"/>
        <w:contextualSpacing/>
      </w:pPr>
      <w:r w:rsidRPr="00F86A62">
        <w:t>Gaming Daze</w:t>
      </w:r>
    </w:p>
    <w:p w14:paraId="0C24BB88" w14:textId="77777777" w:rsidR="00FF441F" w:rsidRPr="00F86A62" w:rsidRDefault="00FF441F" w:rsidP="000A46E8">
      <w:pPr>
        <w:spacing w:line="240" w:lineRule="auto"/>
        <w:contextualSpacing/>
      </w:pPr>
      <w:r w:rsidRPr="00F86A62">
        <w:t>Every Monday</w:t>
      </w:r>
    </w:p>
    <w:p w14:paraId="783B0C4F" w14:textId="09712658" w:rsidR="00FF441F" w:rsidRPr="00F86A62" w:rsidRDefault="00FF441F" w:rsidP="000A46E8">
      <w:pPr>
        <w:spacing w:line="240" w:lineRule="auto"/>
        <w:contextualSpacing/>
      </w:pPr>
      <w:r w:rsidRPr="00F86A62">
        <w:t>2:00 PM</w:t>
      </w:r>
      <w:r w:rsidR="00F94EF1">
        <w:t xml:space="preserve"> – 5:30 PM</w:t>
      </w:r>
    </w:p>
    <w:p w14:paraId="0C54283A" w14:textId="77777777" w:rsidR="00FF441F" w:rsidRPr="00F86A62" w:rsidRDefault="00FF441F" w:rsidP="000A46E8">
      <w:pPr>
        <w:spacing w:line="240" w:lineRule="auto"/>
        <w:contextualSpacing/>
      </w:pPr>
      <w:r w:rsidRPr="00F86A62">
        <w:t xml:space="preserve">Every week, teen gamers are invited for an afternoon of gaming. Explore our selection of Xbox, Wii and board games, or bring one from home for a group gaming session. </w:t>
      </w:r>
      <w:proofErr w:type="gramStart"/>
      <w:r w:rsidRPr="00F86A62">
        <w:t>For grades 7-12.</w:t>
      </w:r>
      <w:proofErr w:type="gramEnd"/>
    </w:p>
    <w:p w14:paraId="1397FC22" w14:textId="77777777" w:rsidR="00FF441F" w:rsidRPr="00F86A62" w:rsidRDefault="00FF441F" w:rsidP="000A46E8">
      <w:pPr>
        <w:spacing w:line="240" w:lineRule="auto"/>
        <w:contextualSpacing/>
      </w:pPr>
    </w:p>
    <w:p w14:paraId="48B06DA2" w14:textId="77777777" w:rsidR="00FF441F" w:rsidRPr="00F86A62" w:rsidRDefault="00FF441F" w:rsidP="000A46E8">
      <w:pPr>
        <w:spacing w:line="240" w:lineRule="auto"/>
        <w:contextualSpacing/>
      </w:pPr>
      <w:r w:rsidRPr="00F86A62">
        <w:t>Art and Tech</w:t>
      </w:r>
    </w:p>
    <w:p w14:paraId="336AAC0E" w14:textId="77777777" w:rsidR="00FF441F" w:rsidRPr="00F86A62" w:rsidRDefault="00FF441F" w:rsidP="000A46E8">
      <w:pPr>
        <w:spacing w:line="240" w:lineRule="auto"/>
        <w:contextualSpacing/>
      </w:pPr>
      <w:r w:rsidRPr="00F86A62">
        <w:t>Every Tuesday</w:t>
      </w:r>
    </w:p>
    <w:p w14:paraId="1E576483" w14:textId="392B9094" w:rsidR="00FF441F" w:rsidRPr="00F86A62" w:rsidRDefault="00FF441F" w:rsidP="000A46E8">
      <w:pPr>
        <w:spacing w:line="240" w:lineRule="auto"/>
        <w:contextualSpacing/>
      </w:pPr>
      <w:r w:rsidRPr="00F86A62">
        <w:t>2:00 PM</w:t>
      </w:r>
      <w:r w:rsidR="00F94EF1">
        <w:t xml:space="preserve"> – 5:30 PM</w:t>
      </w:r>
    </w:p>
    <w:p w14:paraId="19B7BDC0" w14:textId="77777777" w:rsidR="00FF441F" w:rsidRPr="00F86A62" w:rsidRDefault="00FF441F" w:rsidP="000A46E8">
      <w:pPr>
        <w:spacing w:line="240" w:lineRule="auto"/>
        <w:contextualSpacing/>
      </w:pPr>
      <w:r w:rsidRPr="00F86A62">
        <w:t xml:space="preserve">Join us every Tuesday in the Studio for a special Art and Tech project. Activities will include painting, vinyl stickers, 3D pens and prints, </w:t>
      </w:r>
      <w:proofErr w:type="spellStart"/>
      <w:r w:rsidRPr="00F86A62">
        <w:t>perler</w:t>
      </w:r>
      <w:proofErr w:type="spellEnd"/>
      <w:r w:rsidRPr="00F86A62">
        <w:t xml:space="preserve"> beads, rainbow looms, soldering, Little Bits and more! </w:t>
      </w:r>
      <w:proofErr w:type="gramStart"/>
      <w:r w:rsidRPr="00F86A62">
        <w:t>For grades 7-12.</w:t>
      </w:r>
      <w:proofErr w:type="gramEnd"/>
    </w:p>
    <w:p w14:paraId="38F71F28" w14:textId="77777777" w:rsidR="00FF441F" w:rsidRPr="00F86A62" w:rsidRDefault="00FF441F" w:rsidP="000A46E8">
      <w:pPr>
        <w:spacing w:line="240" w:lineRule="auto"/>
        <w:contextualSpacing/>
      </w:pPr>
    </w:p>
    <w:p w14:paraId="7B73020B" w14:textId="77777777" w:rsidR="00FF441F" w:rsidRPr="00F86A62" w:rsidRDefault="00FF441F" w:rsidP="000A46E8">
      <w:pPr>
        <w:spacing w:line="240" w:lineRule="auto"/>
        <w:contextualSpacing/>
      </w:pPr>
      <w:r w:rsidRPr="00F86A62">
        <w:t>ACT Prep</w:t>
      </w:r>
    </w:p>
    <w:p w14:paraId="062248E6" w14:textId="77777777" w:rsidR="00FF441F" w:rsidRPr="00F86A62" w:rsidRDefault="00FF441F" w:rsidP="000A46E8">
      <w:pPr>
        <w:spacing w:line="240" w:lineRule="auto"/>
        <w:contextualSpacing/>
      </w:pPr>
      <w:r w:rsidRPr="00F86A62">
        <w:lastRenderedPageBreak/>
        <w:t>Every Tuesday, Feb 6 - Mar 27</w:t>
      </w:r>
    </w:p>
    <w:p w14:paraId="6C535E6B" w14:textId="45F61EAE" w:rsidR="00FF441F" w:rsidRPr="00F86A62" w:rsidRDefault="00FF441F" w:rsidP="000A46E8">
      <w:pPr>
        <w:spacing w:line="240" w:lineRule="auto"/>
        <w:contextualSpacing/>
      </w:pPr>
      <w:r w:rsidRPr="00F86A62">
        <w:t>4:00 PM</w:t>
      </w:r>
      <w:r w:rsidR="00F94EF1">
        <w:t xml:space="preserve"> – 6:00 PM</w:t>
      </w:r>
    </w:p>
    <w:p w14:paraId="555A17EB" w14:textId="743FB845" w:rsidR="00FF441F" w:rsidRPr="00F86A62" w:rsidRDefault="00FF441F" w:rsidP="000A46E8">
      <w:pPr>
        <w:spacing w:line="240" w:lineRule="auto"/>
        <w:contextualSpacing/>
      </w:pPr>
      <w:r w:rsidRPr="00F86A62">
        <w:t xml:space="preserve">Do you need help preparing for the ACT? Learn study tips, test structure, and more. </w:t>
      </w:r>
      <w:proofErr w:type="gramStart"/>
      <w:r w:rsidR="00F94EF1">
        <w:t>For a</w:t>
      </w:r>
      <w:r w:rsidRPr="00F86A62">
        <w:t>ges 14-18.</w:t>
      </w:r>
      <w:proofErr w:type="gramEnd"/>
      <w:r w:rsidR="00F94EF1">
        <w:t xml:space="preserve"> Registration is required.</w:t>
      </w:r>
      <w:r w:rsidRPr="00F86A62">
        <w:t xml:space="preserve"> Please call (615) 862-5871 to register.</w:t>
      </w:r>
    </w:p>
    <w:p w14:paraId="7C5485AF" w14:textId="77777777" w:rsidR="00FF441F" w:rsidRPr="00F86A62" w:rsidRDefault="00FF441F" w:rsidP="000A46E8">
      <w:pPr>
        <w:spacing w:line="240" w:lineRule="auto"/>
        <w:contextualSpacing/>
      </w:pPr>
    </w:p>
    <w:p w14:paraId="51997951" w14:textId="77777777" w:rsidR="00FF441F" w:rsidRPr="00F86A62" w:rsidRDefault="00FF441F" w:rsidP="000A46E8">
      <w:pPr>
        <w:spacing w:line="240" w:lineRule="auto"/>
        <w:contextualSpacing/>
      </w:pPr>
      <w:r w:rsidRPr="00F86A62">
        <w:t>Cypher</w:t>
      </w:r>
    </w:p>
    <w:p w14:paraId="07D00440" w14:textId="77777777" w:rsidR="00FF441F" w:rsidRPr="00F86A62" w:rsidRDefault="00FF441F" w:rsidP="000A46E8">
      <w:pPr>
        <w:spacing w:line="240" w:lineRule="auto"/>
        <w:contextualSpacing/>
      </w:pPr>
      <w:r w:rsidRPr="00F86A62">
        <w:t>Every Wednesday</w:t>
      </w:r>
    </w:p>
    <w:p w14:paraId="523FCD56" w14:textId="77777777" w:rsidR="00FF441F" w:rsidRPr="00F86A62" w:rsidRDefault="00FF441F" w:rsidP="000A46E8">
      <w:pPr>
        <w:spacing w:line="240" w:lineRule="auto"/>
        <w:contextualSpacing/>
      </w:pPr>
      <w:r w:rsidRPr="00F86A62">
        <w:t>4:00 PM</w:t>
      </w:r>
    </w:p>
    <w:p w14:paraId="74B53E05" w14:textId="77777777" w:rsidR="00FF441F" w:rsidRPr="00F86A62" w:rsidRDefault="00FF441F" w:rsidP="000A46E8">
      <w:pPr>
        <w:spacing w:line="240" w:lineRule="auto"/>
        <w:contextualSpacing/>
      </w:pPr>
      <w:r w:rsidRPr="00F86A62">
        <w:t xml:space="preserve">Teen poets, emcees, DJs, spoken word artists, and producers meet to develop their work, share pieces, and collaborate on projects. Hosted by Southern Word. </w:t>
      </w:r>
      <w:proofErr w:type="gramStart"/>
      <w:r w:rsidRPr="00F86A62">
        <w:t>For teens in grades 7-12.</w:t>
      </w:r>
      <w:proofErr w:type="gramEnd"/>
    </w:p>
    <w:p w14:paraId="68194797" w14:textId="77777777" w:rsidR="00FF441F" w:rsidRPr="00F86A62" w:rsidRDefault="00FF441F" w:rsidP="000A46E8">
      <w:pPr>
        <w:spacing w:line="240" w:lineRule="auto"/>
        <w:contextualSpacing/>
      </w:pPr>
    </w:p>
    <w:p w14:paraId="2CDC5CC6" w14:textId="77777777" w:rsidR="00FF441F" w:rsidRPr="00F86A62" w:rsidRDefault="00FF441F" w:rsidP="000A46E8">
      <w:pPr>
        <w:spacing w:line="240" w:lineRule="auto"/>
        <w:contextualSpacing/>
      </w:pPr>
      <w:r w:rsidRPr="00F86A62">
        <w:t>Music Studio</w:t>
      </w:r>
    </w:p>
    <w:p w14:paraId="1CDFE782" w14:textId="77777777" w:rsidR="00FF441F" w:rsidRPr="00F86A62" w:rsidRDefault="00FF441F" w:rsidP="000A46E8">
      <w:pPr>
        <w:spacing w:line="240" w:lineRule="auto"/>
        <w:contextualSpacing/>
      </w:pPr>
      <w:r w:rsidRPr="00F86A62">
        <w:t>Every Thursday, except Dec 28, Jan 4</w:t>
      </w:r>
    </w:p>
    <w:p w14:paraId="54C115F4" w14:textId="2BE4B0EC" w:rsidR="00FF441F" w:rsidRPr="00F86A62" w:rsidRDefault="00FF441F" w:rsidP="000A46E8">
      <w:pPr>
        <w:spacing w:line="240" w:lineRule="auto"/>
        <w:contextualSpacing/>
      </w:pPr>
      <w:r w:rsidRPr="00F86A62">
        <w:t>2:00 PM</w:t>
      </w:r>
      <w:r w:rsidR="00F94EF1">
        <w:t xml:space="preserve"> – 5:30 PM</w:t>
      </w:r>
    </w:p>
    <w:p w14:paraId="0E742688" w14:textId="77777777" w:rsidR="00FF441F" w:rsidRPr="00F86A62" w:rsidRDefault="00FF441F" w:rsidP="000A46E8">
      <w:pPr>
        <w:spacing w:line="240" w:lineRule="auto"/>
        <w:contextualSpacing/>
      </w:pPr>
      <w:r w:rsidRPr="00F86A62">
        <w:t xml:space="preserve">Teens can learn instruments, explore </w:t>
      </w:r>
      <w:proofErr w:type="gramStart"/>
      <w:r w:rsidRPr="00F86A62">
        <w:t>beat-making</w:t>
      </w:r>
      <w:proofErr w:type="gramEnd"/>
      <w:r w:rsidRPr="00F86A62">
        <w:t xml:space="preserve"> and venture into new musical avenues! We teach guitar, keyboard, drums, bass and more in the Studio. </w:t>
      </w:r>
      <w:proofErr w:type="gramStart"/>
      <w:r w:rsidRPr="00F86A62">
        <w:t>For grades 7-12.</w:t>
      </w:r>
      <w:proofErr w:type="gramEnd"/>
    </w:p>
    <w:p w14:paraId="18F6F0AC" w14:textId="77777777" w:rsidR="00FF441F" w:rsidRPr="00F86A62" w:rsidRDefault="00FF441F" w:rsidP="000A46E8">
      <w:pPr>
        <w:spacing w:line="240" w:lineRule="auto"/>
        <w:contextualSpacing/>
      </w:pPr>
    </w:p>
    <w:p w14:paraId="547BB1FA" w14:textId="77777777" w:rsidR="00FF441F" w:rsidRPr="00F86A62" w:rsidRDefault="00FF441F" w:rsidP="000A46E8">
      <w:pPr>
        <w:spacing w:line="240" w:lineRule="auto"/>
        <w:contextualSpacing/>
      </w:pPr>
      <w:r w:rsidRPr="00F86A62">
        <w:t>ADULTS</w:t>
      </w:r>
    </w:p>
    <w:p w14:paraId="2867A634" w14:textId="77777777" w:rsidR="00FF441F" w:rsidRPr="00F86A62" w:rsidRDefault="00FF441F" w:rsidP="000A46E8">
      <w:pPr>
        <w:spacing w:line="240" w:lineRule="auto"/>
        <w:contextualSpacing/>
      </w:pPr>
    </w:p>
    <w:p w14:paraId="2B5FDF53" w14:textId="77777777" w:rsidR="00FF441F" w:rsidRPr="00F86A62" w:rsidRDefault="00FF441F" w:rsidP="000A46E8">
      <w:pPr>
        <w:spacing w:line="240" w:lineRule="auto"/>
        <w:contextualSpacing/>
      </w:pPr>
      <w:r w:rsidRPr="00F86A62">
        <w:t>History Round Table</w:t>
      </w:r>
    </w:p>
    <w:p w14:paraId="1807431B" w14:textId="77777777" w:rsidR="00FF441F" w:rsidRPr="00F86A62" w:rsidRDefault="00FF441F" w:rsidP="000A46E8">
      <w:pPr>
        <w:spacing w:line="240" w:lineRule="auto"/>
        <w:contextualSpacing/>
      </w:pPr>
      <w:r w:rsidRPr="00F86A62">
        <w:t>Every 4th Monday</w:t>
      </w:r>
    </w:p>
    <w:p w14:paraId="69A60F04" w14:textId="77777777" w:rsidR="00FF441F" w:rsidRPr="00F86A62" w:rsidRDefault="00FF441F" w:rsidP="000A46E8">
      <w:pPr>
        <w:spacing w:line="240" w:lineRule="auto"/>
        <w:contextualSpacing/>
      </w:pPr>
      <w:r w:rsidRPr="00F86A62">
        <w:t>6:00 PM</w:t>
      </w:r>
    </w:p>
    <w:p w14:paraId="229AECBD" w14:textId="77777777" w:rsidR="00FF441F" w:rsidRPr="00F86A62" w:rsidRDefault="00FF441F" w:rsidP="000A46E8">
      <w:pPr>
        <w:spacing w:line="240" w:lineRule="auto"/>
        <w:contextualSpacing/>
      </w:pPr>
      <w:r w:rsidRPr="00F86A62">
        <w:t>This History Round Table discusses events leading up to and events during the French Revolution. Come join us for civil and fun discussions/lessons on key figures and events during the French Revolution.</w:t>
      </w:r>
    </w:p>
    <w:p w14:paraId="2C78D1CC" w14:textId="77777777" w:rsidR="00FF441F" w:rsidRPr="00F86A62" w:rsidRDefault="00FF441F" w:rsidP="000A46E8">
      <w:pPr>
        <w:spacing w:line="240" w:lineRule="auto"/>
        <w:contextualSpacing/>
      </w:pPr>
    </w:p>
    <w:p w14:paraId="25E8904F" w14:textId="77777777" w:rsidR="00F94EF1" w:rsidRPr="00F86A62" w:rsidRDefault="00F94EF1" w:rsidP="00F94EF1">
      <w:pPr>
        <w:spacing w:line="240" w:lineRule="auto"/>
        <w:contextualSpacing/>
      </w:pPr>
      <w:r w:rsidRPr="00F86A62">
        <w:t>Citizenship Class with Nashville Adult Literacy Council</w:t>
      </w:r>
    </w:p>
    <w:p w14:paraId="0281870D" w14:textId="73BE4069" w:rsidR="00F94EF1" w:rsidRDefault="00F94EF1" w:rsidP="00F94EF1">
      <w:pPr>
        <w:spacing w:line="240" w:lineRule="auto"/>
        <w:contextualSpacing/>
      </w:pPr>
      <w:r w:rsidRPr="00F86A62">
        <w:t>Every Monday and We</w:t>
      </w:r>
      <w:r w:rsidR="00CE16D6">
        <w:t xml:space="preserve">dnesday, </w:t>
      </w:r>
      <w:r w:rsidRPr="00F86A62">
        <w:t>10:00 AM</w:t>
      </w:r>
      <w:r w:rsidR="00CE16D6">
        <w:t xml:space="preserve"> – 12:15 PM</w:t>
      </w:r>
    </w:p>
    <w:p w14:paraId="657279F9" w14:textId="3E5748D7" w:rsidR="00CE16D6" w:rsidRPr="00F86A62" w:rsidRDefault="00CE16D6" w:rsidP="00F94EF1">
      <w:pPr>
        <w:spacing w:line="240" w:lineRule="auto"/>
        <w:contextualSpacing/>
      </w:pPr>
      <w:r>
        <w:t>Every Tuesday and Thursday, 6:00 PM – 8:00 PM</w:t>
      </w:r>
    </w:p>
    <w:p w14:paraId="3E26B159" w14:textId="77777777" w:rsidR="00F94EF1" w:rsidRPr="00F86A62" w:rsidRDefault="00F94EF1" w:rsidP="00F94EF1">
      <w:pPr>
        <w:spacing w:line="240" w:lineRule="auto"/>
        <w:contextualSpacing/>
      </w:pPr>
      <w:r w:rsidRPr="00F86A62">
        <w:t>Study for the citizenship test at your local library. Review the 100 questions, improve your English, reading and writing skills, and learn about the interview process. Students who complete the class will also get free filing of the N-400. Classes offered in partnership with Nashville Adult Literacy Council. Registration is required. Call (615) 298-8060 to register.</w:t>
      </w:r>
    </w:p>
    <w:p w14:paraId="6D6E82F1" w14:textId="77777777" w:rsidR="00F94EF1" w:rsidRPr="00F86A62" w:rsidRDefault="00F94EF1" w:rsidP="00F94EF1">
      <w:pPr>
        <w:spacing w:line="240" w:lineRule="auto"/>
        <w:contextualSpacing/>
      </w:pPr>
    </w:p>
    <w:p w14:paraId="32154F5C" w14:textId="77777777" w:rsidR="00FF441F" w:rsidRPr="00F86A62" w:rsidRDefault="00FF441F" w:rsidP="000A46E8">
      <w:pPr>
        <w:spacing w:line="240" w:lineRule="auto"/>
        <w:contextualSpacing/>
      </w:pPr>
      <w:r w:rsidRPr="00F86A62">
        <w:t>Yoga</w:t>
      </w:r>
    </w:p>
    <w:p w14:paraId="76924480" w14:textId="77777777" w:rsidR="00FF441F" w:rsidRPr="00F86A62" w:rsidRDefault="00FF441F" w:rsidP="000A46E8">
      <w:pPr>
        <w:spacing w:line="240" w:lineRule="auto"/>
        <w:contextualSpacing/>
      </w:pPr>
      <w:r w:rsidRPr="00F86A62">
        <w:t>Every Monday</w:t>
      </w:r>
    </w:p>
    <w:p w14:paraId="645AD8A9" w14:textId="77777777" w:rsidR="00FF441F" w:rsidRPr="00F86A62" w:rsidRDefault="00FF441F" w:rsidP="000A46E8">
      <w:pPr>
        <w:spacing w:line="240" w:lineRule="auto"/>
        <w:contextualSpacing/>
      </w:pPr>
      <w:r w:rsidRPr="00F86A62">
        <w:t>6:30 PM</w:t>
      </w:r>
    </w:p>
    <w:p w14:paraId="0C36B678" w14:textId="77777777" w:rsidR="00FF441F" w:rsidRPr="00F86A62" w:rsidRDefault="00FF441F" w:rsidP="000A46E8">
      <w:pPr>
        <w:spacing w:line="240" w:lineRule="auto"/>
        <w:contextualSpacing/>
      </w:pPr>
      <w:r w:rsidRPr="00F86A62">
        <w:t>Come practice yoga for free at the library! All you need are comfy clothes and a yoga mat. Beginners to intermediates welcome. Start your week off right with free yoga. For ages 18 and up only.</w:t>
      </w:r>
    </w:p>
    <w:p w14:paraId="2A02E2BA" w14:textId="77777777" w:rsidR="00FF441F" w:rsidRPr="00F86A62" w:rsidRDefault="00FF441F" w:rsidP="000A46E8">
      <w:pPr>
        <w:spacing w:line="240" w:lineRule="auto"/>
        <w:contextualSpacing/>
      </w:pPr>
    </w:p>
    <w:p w14:paraId="617E9BA4" w14:textId="77777777" w:rsidR="00FF441F" w:rsidRPr="00F86A62" w:rsidRDefault="00FF441F" w:rsidP="000A46E8">
      <w:pPr>
        <w:spacing w:line="240" w:lineRule="auto"/>
        <w:contextualSpacing/>
      </w:pPr>
      <w:r w:rsidRPr="00F86A62">
        <w:t>WIC Mobile Lab</w:t>
      </w:r>
    </w:p>
    <w:p w14:paraId="1785A829" w14:textId="391C3846" w:rsidR="004048D4" w:rsidRDefault="004048D4" w:rsidP="000A46E8">
      <w:pPr>
        <w:spacing w:line="240" w:lineRule="auto"/>
        <w:contextualSpacing/>
      </w:pPr>
      <w:r>
        <w:t>Mondays, Dec 4, Jan 8, Feb 26</w:t>
      </w:r>
    </w:p>
    <w:p w14:paraId="43FE8D75" w14:textId="6A4E9579" w:rsidR="004048D4" w:rsidRPr="00F86A62" w:rsidRDefault="004048D4" w:rsidP="000A46E8">
      <w:pPr>
        <w:spacing w:line="240" w:lineRule="auto"/>
        <w:contextualSpacing/>
      </w:pPr>
      <w:r>
        <w:t>Tuesdays, Dec 19, Jan 16, Feb 20</w:t>
      </w:r>
    </w:p>
    <w:p w14:paraId="30F666B4" w14:textId="11AB0E41" w:rsidR="00FF441F" w:rsidRPr="00F86A62" w:rsidRDefault="00FF441F" w:rsidP="000A46E8">
      <w:pPr>
        <w:spacing w:line="240" w:lineRule="auto"/>
        <w:contextualSpacing/>
      </w:pPr>
      <w:r w:rsidRPr="00F86A62">
        <w:t>10:00 AM</w:t>
      </w:r>
      <w:r w:rsidR="004048D4">
        <w:t xml:space="preserve"> – 12:30 PM</w:t>
      </w:r>
    </w:p>
    <w:p w14:paraId="77CEE306" w14:textId="77777777" w:rsidR="00FF441F" w:rsidRPr="00F86A62" w:rsidRDefault="00FF441F" w:rsidP="000A46E8">
      <w:pPr>
        <w:spacing w:line="240" w:lineRule="auto"/>
        <w:contextualSpacing/>
      </w:pPr>
      <w:r w:rsidRPr="00F86A62">
        <w:t>Families new to WIC benefits may attend the new WIC Mobile Clinic to pick up vouchers instead of going to their WIC clinic location. WIC Mobile pick-up sites are designed to be closer and more convenient for families, often within walking distance of participants' homes.</w:t>
      </w:r>
    </w:p>
    <w:p w14:paraId="56E86300" w14:textId="77777777" w:rsidR="00FF441F" w:rsidRPr="00F86A62" w:rsidRDefault="00FF441F" w:rsidP="000A46E8">
      <w:pPr>
        <w:spacing w:line="240" w:lineRule="auto"/>
        <w:contextualSpacing/>
      </w:pPr>
    </w:p>
    <w:p w14:paraId="302E9837" w14:textId="77777777" w:rsidR="00FF441F" w:rsidRPr="00F86A62" w:rsidRDefault="00FF441F" w:rsidP="000A46E8">
      <w:pPr>
        <w:spacing w:line="240" w:lineRule="auto"/>
        <w:contextualSpacing/>
      </w:pPr>
      <w:r w:rsidRPr="00F86A62">
        <w:t>Meditation 101</w:t>
      </w:r>
    </w:p>
    <w:p w14:paraId="06923DFE" w14:textId="77777777" w:rsidR="00FF441F" w:rsidRPr="00F86A62" w:rsidRDefault="00FF441F" w:rsidP="000A46E8">
      <w:pPr>
        <w:spacing w:line="240" w:lineRule="auto"/>
        <w:contextualSpacing/>
      </w:pPr>
      <w:r w:rsidRPr="00F86A62">
        <w:lastRenderedPageBreak/>
        <w:t>Every 4th Thursday</w:t>
      </w:r>
    </w:p>
    <w:p w14:paraId="3360DBBE" w14:textId="77777777" w:rsidR="00FF441F" w:rsidRPr="00F86A62" w:rsidRDefault="00FF441F" w:rsidP="000A46E8">
      <w:pPr>
        <w:spacing w:line="240" w:lineRule="auto"/>
        <w:contextualSpacing/>
      </w:pPr>
      <w:r w:rsidRPr="00F86A62">
        <w:t>6:30 PM</w:t>
      </w:r>
    </w:p>
    <w:p w14:paraId="25DAD0C8" w14:textId="77777777" w:rsidR="00FF441F" w:rsidRPr="00F86A62" w:rsidRDefault="00FF441F" w:rsidP="000A46E8">
      <w:pPr>
        <w:spacing w:line="240" w:lineRule="auto"/>
        <w:contextualSpacing/>
      </w:pPr>
      <w:r w:rsidRPr="00F86A62">
        <w:t>Practice meditation for free at the library! This class will include time for meditating, reading, and discussion on various topics, such as happiness and inner peace.</w:t>
      </w:r>
    </w:p>
    <w:p w14:paraId="56884A71" w14:textId="77777777" w:rsidR="00FF441F" w:rsidRPr="00F86A62" w:rsidRDefault="00FF441F" w:rsidP="000A46E8">
      <w:pPr>
        <w:spacing w:line="240" w:lineRule="auto"/>
        <w:contextualSpacing/>
      </w:pPr>
    </w:p>
    <w:p w14:paraId="459CBD52" w14:textId="77777777" w:rsidR="00FF441F" w:rsidRPr="00F86A62" w:rsidRDefault="00FF441F" w:rsidP="000A46E8">
      <w:pPr>
        <w:spacing w:line="240" w:lineRule="auto"/>
        <w:contextualSpacing/>
      </w:pPr>
      <w:r w:rsidRPr="00F86A62">
        <w:t>Adult Education High School Equivalency Classes</w:t>
      </w:r>
    </w:p>
    <w:p w14:paraId="2917DEB0" w14:textId="0E3E4974" w:rsidR="00FF441F" w:rsidRPr="00F86A62" w:rsidRDefault="00FF441F" w:rsidP="000A46E8">
      <w:pPr>
        <w:spacing w:line="240" w:lineRule="auto"/>
        <w:contextualSpacing/>
      </w:pPr>
      <w:r w:rsidRPr="00F86A62">
        <w:t>Every Friday</w:t>
      </w:r>
      <w:r w:rsidR="004048D4">
        <w:t xml:space="preserve"> in Feb</w:t>
      </w:r>
    </w:p>
    <w:p w14:paraId="13C6CEFF" w14:textId="11CC6053" w:rsidR="00FF441F" w:rsidRPr="00F86A62" w:rsidRDefault="00FF441F" w:rsidP="000A46E8">
      <w:pPr>
        <w:spacing w:line="240" w:lineRule="auto"/>
        <w:contextualSpacing/>
      </w:pPr>
      <w:r w:rsidRPr="00F86A62">
        <w:t>10:00 AM</w:t>
      </w:r>
      <w:r w:rsidR="004048D4">
        <w:t xml:space="preserve"> – 12:30 PM</w:t>
      </w:r>
    </w:p>
    <w:p w14:paraId="4CFFC3EF" w14:textId="77777777" w:rsidR="00FF441F" w:rsidRPr="00F86A62" w:rsidRDefault="00FF441F" w:rsidP="000A46E8">
      <w:pPr>
        <w:spacing w:line="240" w:lineRule="auto"/>
        <w:contextualSpacing/>
      </w:pPr>
      <w:r w:rsidRPr="00F86A62">
        <w:t xml:space="preserve">Earn your high school equivalency diploma. Free </w:t>
      </w:r>
      <w:proofErr w:type="spellStart"/>
      <w:r w:rsidRPr="00F86A62">
        <w:t>HiSET</w:t>
      </w:r>
      <w:proofErr w:type="spellEnd"/>
      <w:r w:rsidRPr="00F86A62">
        <w:t xml:space="preserve"> classes are offered in partnership with the YWCA Family Literacy Center. Start writing the story of your family's success today! Call (615) 269-9922 for more information.</w:t>
      </w:r>
    </w:p>
    <w:p w14:paraId="0B0C839D" w14:textId="77777777" w:rsidR="00FF441F" w:rsidRPr="00F86A62" w:rsidRDefault="00FF441F" w:rsidP="000A46E8">
      <w:pPr>
        <w:spacing w:line="240" w:lineRule="auto"/>
        <w:contextualSpacing/>
      </w:pPr>
    </w:p>
    <w:p w14:paraId="7A21E510" w14:textId="13A0BCE8" w:rsidR="00FF441F" w:rsidRPr="00F86A62" w:rsidRDefault="00FF441F" w:rsidP="000A46E8">
      <w:pPr>
        <w:spacing w:line="240" w:lineRule="auto"/>
        <w:contextualSpacing/>
      </w:pPr>
      <w:r w:rsidRPr="00F86A62">
        <w:t>African American Hi</w:t>
      </w:r>
      <w:r w:rsidR="001D12F9">
        <w:t>story Month @ Southeast Cinema</w:t>
      </w:r>
    </w:p>
    <w:p w14:paraId="015D9E83" w14:textId="77777777" w:rsidR="00FF441F" w:rsidRPr="00F86A62" w:rsidRDefault="00FF441F" w:rsidP="000A46E8">
      <w:pPr>
        <w:spacing w:line="240" w:lineRule="auto"/>
        <w:contextualSpacing/>
      </w:pPr>
      <w:r w:rsidRPr="00F86A62">
        <w:t>Every Saturday</w:t>
      </w:r>
    </w:p>
    <w:p w14:paraId="7F96B944" w14:textId="77777777" w:rsidR="00FF441F" w:rsidRPr="00F86A62" w:rsidRDefault="00FF441F" w:rsidP="000A46E8">
      <w:pPr>
        <w:spacing w:line="240" w:lineRule="auto"/>
        <w:contextualSpacing/>
      </w:pPr>
      <w:r w:rsidRPr="00F86A62">
        <w:t>2:00 PM</w:t>
      </w:r>
    </w:p>
    <w:p w14:paraId="544E4FF4" w14:textId="187BD9CA" w:rsidR="00FF441F" w:rsidRPr="00F86A62" w:rsidRDefault="00FF441F" w:rsidP="000A46E8">
      <w:pPr>
        <w:spacing w:line="240" w:lineRule="auto"/>
        <w:contextualSpacing/>
      </w:pPr>
      <w:proofErr w:type="gramStart"/>
      <w:r w:rsidRPr="00F86A62">
        <w:t>For ages 13 and up.</w:t>
      </w:r>
      <w:proofErr w:type="gramEnd"/>
    </w:p>
    <w:p w14:paraId="43DA5226" w14:textId="77777777" w:rsidR="00FF441F" w:rsidRPr="00F86A62" w:rsidRDefault="00FF441F" w:rsidP="000A46E8">
      <w:pPr>
        <w:spacing w:line="240" w:lineRule="auto"/>
        <w:contextualSpacing/>
      </w:pPr>
      <w:r w:rsidRPr="00F86A62">
        <w:t>February 3: Dream Girls</w:t>
      </w:r>
    </w:p>
    <w:p w14:paraId="298E60E2" w14:textId="77777777" w:rsidR="00FF441F" w:rsidRPr="00F86A62" w:rsidRDefault="00FF441F" w:rsidP="000A46E8">
      <w:pPr>
        <w:spacing w:line="240" w:lineRule="auto"/>
        <w:contextualSpacing/>
      </w:pPr>
      <w:r w:rsidRPr="00F86A62">
        <w:t>February 10: A Raisin in the Sun</w:t>
      </w:r>
    </w:p>
    <w:p w14:paraId="56279937" w14:textId="77777777" w:rsidR="00FF441F" w:rsidRPr="00F86A62" w:rsidRDefault="00FF441F" w:rsidP="000A46E8">
      <w:pPr>
        <w:spacing w:line="240" w:lineRule="auto"/>
        <w:contextualSpacing/>
      </w:pPr>
      <w:r w:rsidRPr="00F86A62">
        <w:t xml:space="preserve">February 17: The Pursuit of </w:t>
      </w:r>
      <w:proofErr w:type="spellStart"/>
      <w:r w:rsidRPr="00F86A62">
        <w:t>Happyness</w:t>
      </w:r>
      <w:proofErr w:type="spellEnd"/>
    </w:p>
    <w:p w14:paraId="482DA806" w14:textId="77777777" w:rsidR="00FF441F" w:rsidRPr="00F86A62" w:rsidRDefault="00FF441F" w:rsidP="000A46E8">
      <w:pPr>
        <w:spacing w:line="240" w:lineRule="auto"/>
        <w:contextualSpacing/>
      </w:pPr>
      <w:r w:rsidRPr="00F86A62">
        <w:t>February 24: Mahogany</w:t>
      </w:r>
    </w:p>
    <w:p w14:paraId="1A93CE3E" w14:textId="77777777" w:rsidR="00FF441F" w:rsidRPr="00F86A62" w:rsidRDefault="00FF441F" w:rsidP="000A46E8">
      <w:pPr>
        <w:spacing w:line="240" w:lineRule="auto"/>
        <w:contextualSpacing/>
      </w:pPr>
    </w:p>
    <w:p w14:paraId="335BCEC1" w14:textId="77777777" w:rsidR="00FF441F" w:rsidRPr="00F86A62" w:rsidRDefault="00FF441F" w:rsidP="000A46E8">
      <w:pPr>
        <w:spacing w:line="240" w:lineRule="auto"/>
        <w:contextualSpacing/>
      </w:pPr>
      <w:r w:rsidRPr="00F86A62">
        <w:t>Southeast Branch Writers Group</w:t>
      </w:r>
    </w:p>
    <w:p w14:paraId="64179EB9" w14:textId="77777777" w:rsidR="00FF441F" w:rsidRPr="00F86A62" w:rsidRDefault="00FF441F" w:rsidP="000A46E8">
      <w:pPr>
        <w:spacing w:line="240" w:lineRule="auto"/>
        <w:contextualSpacing/>
      </w:pPr>
      <w:r w:rsidRPr="00F86A62">
        <w:t>1st and 3rd Saturdays, Nov 4 - Jan 20</w:t>
      </w:r>
    </w:p>
    <w:p w14:paraId="79310C86" w14:textId="77777777" w:rsidR="00FF441F" w:rsidRPr="00F86A62" w:rsidRDefault="00FF441F" w:rsidP="000A46E8">
      <w:pPr>
        <w:spacing w:line="240" w:lineRule="auto"/>
        <w:contextualSpacing/>
      </w:pPr>
      <w:r w:rsidRPr="00F86A62">
        <w:t>10:00 AM</w:t>
      </w:r>
    </w:p>
    <w:p w14:paraId="69BA7167" w14:textId="77777777" w:rsidR="00FF441F" w:rsidRPr="00F86A62" w:rsidRDefault="00FF441F" w:rsidP="000A46E8">
      <w:pPr>
        <w:spacing w:line="240" w:lineRule="auto"/>
        <w:contextualSpacing/>
      </w:pPr>
      <w:r w:rsidRPr="00F86A62">
        <w:t>Calling all adult and teen writers! We're hosting a writers group for adults and teens to share their work and gain feedback from fellow writers.</w:t>
      </w:r>
    </w:p>
    <w:p w14:paraId="309D7F05" w14:textId="77777777" w:rsidR="00FF441F" w:rsidRPr="00F86A62" w:rsidRDefault="00FF441F" w:rsidP="000A46E8">
      <w:pPr>
        <w:spacing w:line="240" w:lineRule="auto"/>
        <w:contextualSpacing/>
      </w:pPr>
    </w:p>
    <w:p w14:paraId="251EAD4C" w14:textId="77777777" w:rsidR="00FF441F" w:rsidRPr="00F86A62" w:rsidRDefault="00FF441F" w:rsidP="000A46E8">
      <w:pPr>
        <w:spacing w:line="240" w:lineRule="auto"/>
        <w:contextualSpacing/>
      </w:pPr>
      <w:r w:rsidRPr="00F86A62">
        <w:t>Fierce Finance</w:t>
      </w:r>
    </w:p>
    <w:p w14:paraId="24EB0538" w14:textId="77777777" w:rsidR="00FF441F" w:rsidRPr="00F86A62" w:rsidRDefault="00FF441F" w:rsidP="000A46E8">
      <w:pPr>
        <w:spacing w:line="240" w:lineRule="auto"/>
        <w:contextualSpacing/>
      </w:pPr>
      <w:r w:rsidRPr="00F86A62">
        <w:t>Every 2nd and 4th Saturday</w:t>
      </w:r>
    </w:p>
    <w:p w14:paraId="6733E931" w14:textId="61053DD7" w:rsidR="00FF441F" w:rsidRPr="00F86A62" w:rsidRDefault="00FF441F" w:rsidP="000A46E8">
      <w:pPr>
        <w:spacing w:line="240" w:lineRule="auto"/>
        <w:contextualSpacing/>
      </w:pPr>
      <w:r w:rsidRPr="00F86A62">
        <w:t>1:00 PM</w:t>
      </w:r>
      <w:r w:rsidR="001D12F9">
        <w:t xml:space="preserve"> – 3:00 PM</w:t>
      </w:r>
    </w:p>
    <w:p w14:paraId="4D85F150" w14:textId="77777777" w:rsidR="00FF441F" w:rsidRPr="00F86A62" w:rsidRDefault="00FF441F" w:rsidP="000A46E8">
      <w:pPr>
        <w:spacing w:line="240" w:lineRule="auto"/>
        <w:contextualSpacing/>
      </w:pPr>
      <w:r w:rsidRPr="00F86A62">
        <w:t xml:space="preserve">A monthly gathering focused on embracing a serious attitude and behavior to improve your financial future. Each month will cover a different topic. Each session stands alone. For more information, contact JoAnn </w:t>
      </w:r>
      <w:proofErr w:type="spellStart"/>
      <w:r w:rsidRPr="00F86A62">
        <w:t>Scaife</w:t>
      </w:r>
      <w:proofErr w:type="spellEnd"/>
      <w:r w:rsidRPr="00F86A62">
        <w:t xml:space="preserve"> at joascaife@gmail.com.</w:t>
      </w:r>
    </w:p>
    <w:p w14:paraId="26877536" w14:textId="77777777" w:rsidR="00FF441F" w:rsidRPr="00F86A62" w:rsidRDefault="00FF441F" w:rsidP="000A46E8">
      <w:pPr>
        <w:spacing w:line="240" w:lineRule="auto"/>
        <w:contextualSpacing/>
      </w:pPr>
    </w:p>
    <w:p w14:paraId="35A868B7" w14:textId="77777777" w:rsidR="00FF441F" w:rsidRPr="00F86A62" w:rsidRDefault="00FF441F" w:rsidP="000A46E8">
      <w:pPr>
        <w:spacing w:line="240" w:lineRule="auto"/>
        <w:contextualSpacing/>
      </w:pPr>
      <w:r w:rsidRPr="00F86A62">
        <w:t>Online Marketing Workshop</w:t>
      </w:r>
    </w:p>
    <w:p w14:paraId="18C614FE" w14:textId="77777777" w:rsidR="00FF441F" w:rsidRPr="00F86A62" w:rsidRDefault="00FF441F" w:rsidP="000A46E8">
      <w:pPr>
        <w:spacing w:line="240" w:lineRule="auto"/>
        <w:contextualSpacing/>
      </w:pPr>
      <w:r w:rsidRPr="00F86A62">
        <w:t>Saturday, Jan 20</w:t>
      </w:r>
    </w:p>
    <w:p w14:paraId="022005F4" w14:textId="77777777" w:rsidR="00FF441F" w:rsidRPr="00F86A62" w:rsidRDefault="00FF441F" w:rsidP="000A46E8">
      <w:pPr>
        <w:spacing w:line="240" w:lineRule="auto"/>
        <w:contextualSpacing/>
      </w:pPr>
      <w:r w:rsidRPr="00F86A62">
        <w:t>10:30 AM</w:t>
      </w:r>
    </w:p>
    <w:p w14:paraId="21912587" w14:textId="77777777" w:rsidR="00FF441F" w:rsidRPr="00F86A62" w:rsidRDefault="00FF441F" w:rsidP="000A46E8">
      <w:pPr>
        <w:spacing w:line="240" w:lineRule="auto"/>
        <w:contextualSpacing/>
      </w:pPr>
      <w:r w:rsidRPr="00F86A62">
        <w:t>Start the New Year off right and improve (or begin) online marketing for your business! Learn how to successfully market your business online at this free workshop.</w:t>
      </w:r>
    </w:p>
    <w:p w14:paraId="58597540" w14:textId="77777777" w:rsidR="00FF441F" w:rsidRPr="00F86A62" w:rsidRDefault="00FF441F" w:rsidP="000A46E8">
      <w:pPr>
        <w:spacing w:line="240" w:lineRule="auto"/>
        <w:contextualSpacing/>
      </w:pPr>
    </w:p>
    <w:p w14:paraId="7AF3F47C" w14:textId="77777777" w:rsidR="00FF441F" w:rsidRPr="00F86A62" w:rsidRDefault="00FF441F" w:rsidP="000A46E8">
      <w:pPr>
        <w:spacing w:line="240" w:lineRule="auto"/>
        <w:contextualSpacing/>
      </w:pPr>
      <w:r w:rsidRPr="00F86A62">
        <w:t>Southeast Branch Library Book Sale</w:t>
      </w:r>
    </w:p>
    <w:p w14:paraId="4EEED3EF" w14:textId="3B0C9C04" w:rsidR="00FF441F" w:rsidRPr="00F86A62" w:rsidRDefault="00FF441F" w:rsidP="000A46E8">
      <w:pPr>
        <w:spacing w:line="240" w:lineRule="auto"/>
        <w:contextualSpacing/>
      </w:pPr>
      <w:r w:rsidRPr="00F86A62">
        <w:t>Choose from an assortment of books, movies, and music! Proceeds benefit the Friends of the Library and make our programs possible. Cash or credit only.</w:t>
      </w:r>
    </w:p>
    <w:p w14:paraId="3B455F9A" w14:textId="77777777" w:rsidR="00FF441F" w:rsidRPr="00F86A62" w:rsidRDefault="00FF441F" w:rsidP="000A46E8">
      <w:pPr>
        <w:spacing w:line="240" w:lineRule="auto"/>
        <w:contextualSpacing/>
      </w:pPr>
      <w:r w:rsidRPr="00F86A62">
        <w:t>Friday, Jan 26: 10:00 a.m. - 5:30 p.m.</w:t>
      </w:r>
    </w:p>
    <w:p w14:paraId="6F71605F" w14:textId="77777777" w:rsidR="00FF441F" w:rsidRPr="00F86A62" w:rsidRDefault="00FF441F" w:rsidP="000A46E8">
      <w:pPr>
        <w:spacing w:line="240" w:lineRule="auto"/>
        <w:contextualSpacing/>
      </w:pPr>
      <w:r w:rsidRPr="00F86A62">
        <w:t>Saturday, Jan 27: 10:00 a.m. - 4:30 p.m.</w:t>
      </w:r>
    </w:p>
    <w:p w14:paraId="6B8B1D03" w14:textId="77777777" w:rsidR="00FF441F" w:rsidRPr="00F86A62" w:rsidRDefault="00FF441F" w:rsidP="000A46E8">
      <w:pPr>
        <w:spacing w:line="240" w:lineRule="auto"/>
        <w:contextualSpacing/>
      </w:pPr>
      <w:r w:rsidRPr="00F86A62">
        <w:t>Sunday, Jan 28: 2:00 p.m. - 4:30 p.m.</w:t>
      </w:r>
    </w:p>
    <w:p w14:paraId="3FEDF7C2" w14:textId="77777777" w:rsidR="00A055C9" w:rsidRDefault="00A055C9" w:rsidP="000A46E8">
      <w:pPr>
        <w:spacing w:line="240" w:lineRule="auto"/>
        <w:contextualSpacing/>
        <w:rPr>
          <w:b/>
        </w:rPr>
      </w:pPr>
      <w:r w:rsidRPr="00F86A62">
        <w:lastRenderedPageBreak/>
        <w:cr/>
      </w:r>
      <w:r w:rsidRPr="00290667">
        <w:rPr>
          <w:sz w:val="28"/>
          <w:szCs w:val="28"/>
        </w:rPr>
        <w:t>THOMPSON LANE</w:t>
      </w:r>
    </w:p>
    <w:p w14:paraId="2746AD50" w14:textId="77777777" w:rsidR="00A055C9" w:rsidRDefault="00A055C9" w:rsidP="000A46E8">
      <w:pPr>
        <w:spacing w:line="240" w:lineRule="auto"/>
        <w:contextualSpacing/>
        <w:rPr>
          <w:b/>
        </w:rPr>
      </w:pPr>
    </w:p>
    <w:p w14:paraId="5D7395C0" w14:textId="77777777" w:rsidR="00A055C9" w:rsidRDefault="00A055C9" w:rsidP="000A46E8">
      <w:pPr>
        <w:spacing w:line="240" w:lineRule="auto"/>
        <w:contextualSpacing/>
        <w:rPr>
          <w:b/>
        </w:rPr>
      </w:pPr>
      <w:r w:rsidRPr="001D2050">
        <w:rPr>
          <w:b/>
        </w:rPr>
        <w:t>CHILDREN</w:t>
      </w:r>
    </w:p>
    <w:p w14:paraId="3644CFBA" w14:textId="77777777" w:rsidR="00A055C9" w:rsidRDefault="00A055C9" w:rsidP="000A46E8">
      <w:pPr>
        <w:spacing w:line="240" w:lineRule="auto"/>
        <w:contextualSpacing/>
        <w:rPr>
          <w:b/>
        </w:rPr>
      </w:pPr>
    </w:p>
    <w:p w14:paraId="08E1D868" w14:textId="77777777" w:rsidR="00A055C9" w:rsidRDefault="00A055C9" w:rsidP="000A46E8">
      <w:pPr>
        <w:spacing w:line="240" w:lineRule="auto"/>
        <w:contextualSpacing/>
        <w:rPr>
          <w:b/>
        </w:rPr>
      </w:pPr>
      <w:r w:rsidRPr="001D2050">
        <w:rPr>
          <w:b/>
        </w:rPr>
        <w:t>Family Story Time</w:t>
      </w:r>
      <w:r w:rsidRPr="001D2050">
        <w:rPr>
          <w:b/>
        </w:rPr>
        <w:cr/>
      </w:r>
      <w:r>
        <w:rPr>
          <w:b/>
        </w:rPr>
        <w:t xml:space="preserve">Every </w:t>
      </w:r>
      <w:r>
        <w:t>Wednesday</w:t>
      </w:r>
      <w:r>
        <w:cr/>
        <w:t>10:30 AM</w:t>
      </w:r>
      <w:r>
        <w:cr/>
        <w:t>Join us for reading, musical movement, singing, crafts, nursery rhymes, puppets and more. For ages 18 months-5 years.</w:t>
      </w:r>
      <w:r>
        <w:cr/>
      </w:r>
      <w:r w:rsidRPr="001D2050">
        <w:rPr>
          <w:b/>
        </w:rPr>
        <w:cr/>
        <w:t>Hunger Awareness Story Time: Bear Wants More</w:t>
      </w:r>
      <w:r w:rsidRPr="001D2050">
        <w:rPr>
          <w:b/>
        </w:rPr>
        <w:cr/>
      </w:r>
      <w:r>
        <w:t>Wednesday, Jan 17</w:t>
      </w:r>
      <w:r>
        <w:cr/>
        <w:t>10:30 AM</w:t>
      </w:r>
      <w:r>
        <w:cr/>
        <w:t>Did you know January is Hunger Awareness Month at the Library? Join us for a story time and craft based on Bear Wants More by Karma Wilson. When springtime comes, Bear wakes up very hungry and thin! Bear's friends help him finally satisfy his HUGE hunger in a most surprising way. For ages 2-5.</w:t>
      </w:r>
      <w:r>
        <w:cr/>
      </w:r>
      <w:r w:rsidRPr="001D2050">
        <w:rPr>
          <w:b/>
        </w:rPr>
        <w:cr/>
        <w:t>Global Education presents Afro-Latin Dance Team</w:t>
      </w:r>
      <w:r w:rsidRPr="001D2050">
        <w:rPr>
          <w:b/>
        </w:rPr>
        <w:cr/>
      </w:r>
      <w:r>
        <w:t>Wednesday, Feb 21</w:t>
      </w:r>
      <w:r>
        <w:cr/>
        <w:t>10:30 AM</w:t>
      </w:r>
      <w:r>
        <w:cr/>
        <w:t>Global Education Center's Afro-Latin Dance Team shares cultural traditions from Latin American countries like Cuba, Brazil and Peru. For ages 0-5.</w:t>
      </w:r>
      <w:r>
        <w:cr/>
      </w:r>
      <w:r w:rsidRPr="001D2050">
        <w:rPr>
          <w:b/>
        </w:rPr>
        <w:cr/>
        <w:t>ADULTS</w:t>
      </w:r>
    </w:p>
    <w:p w14:paraId="5B37CC58" w14:textId="77777777" w:rsidR="00A055C9" w:rsidRDefault="00A055C9" w:rsidP="000A46E8">
      <w:pPr>
        <w:spacing w:line="240" w:lineRule="auto"/>
        <w:contextualSpacing/>
        <w:rPr>
          <w:b/>
        </w:rPr>
      </w:pPr>
    </w:p>
    <w:p w14:paraId="593C3B83" w14:textId="132A94FA" w:rsidR="00A055C9" w:rsidRPr="000A46E8" w:rsidRDefault="00A055C9" w:rsidP="000A46E8">
      <w:pPr>
        <w:spacing w:line="240" w:lineRule="auto"/>
        <w:contextualSpacing/>
      </w:pPr>
      <w:r w:rsidRPr="001D2050">
        <w:rPr>
          <w:b/>
        </w:rPr>
        <w:t>Spice It Up: Seasonings to Support Your Health</w:t>
      </w:r>
      <w:r w:rsidRPr="001D2050">
        <w:rPr>
          <w:b/>
        </w:rPr>
        <w:cr/>
      </w:r>
      <w:r>
        <w:t>Monday, Jan 8</w:t>
      </w:r>
      <w:r>
        <w:cr/>
        <w:t>10:30 AM</w:t>
      </w:r>
      <w:r>
        <w:cr/>
        <w:t>Learn how to spice up your healthy foods with a cooking demonstration by Health Coach Amber Robertson.</w:t>
      </w:r>
      <w:r>
        <w:cr/>
      </w:r>
      <w:r w:rsidRPr="001D2050">
        <w:rPr>
          <w:b/>
        </w:rPr>
        <w:cr/>
        <w:t>Gentle Chair Yoga</w:t>
      </w:r>
      <w:r w:rsidRPr="001D2050">
        <w:rPr>
          <w:b/>
        </w:rPr>
        <w:cr/>
      </w:r>
      <w:r>
        <w:t>Monday, Feb 5</w:t>
      </w:r>
      <w:r>
        <w:cr/>
        <w:t>10:30 AM</w:t>
      </w:r>
      <w:r>
        <w:cr/>
        <w:t>Registered yoga instructor Barbara Clinton leads a 45-minute class.</w:t>
      </w:r>
      <w:r>
        <w:cr/>
      </w:r>
      <w:r w:rsidRPr="001D2050">
        <w:rPr>
          <w:b/>
        </w:rPr>
        <w:cr/>
        <w:t>Jacob Lawrence: Picturing Community with Turnip Green</w:t>
      </w:r>
      <w:r w:rsidRPr="001D2050">
        <w:rPr>
          <w:b/>
        </w:rPr>
        <w:cr/>
      </w:r>
      <w:r>
        <w:t>Monday, Feb 12</w:t>
      </w:r>
      <w:r>
        <w:cr/>
        <w:t>10:30 AM</w:t>
      </w:r>
      <w:r>
        <w:cr/>
        <w:t>Learn about the artist Jacob Lawrence, who celebrated his African-American community in his paintings and used simplified shapes to create bustling neighborhood scenes. Create artwork about your own neighborhood using shapes cut from fabric and paper.</w:t>
      </w:r>
      <w:r>
        <w:cr/>
      </w:r>
    </w:p>
    <w:p w14:paraId="76C3EFE5" w14:textId="77777777" w:rsidR="00037583" w:rsidRPr="00F43AF9" w:rsidRDefault="00037583" w:rsidP="000A46E8">
      <w:pPr>
        <w:spacing w:line="240" w:lineRule="auto"/>
        <w:contextualSpacing/>
        <w:rPr>
          <w:sz w:val="28"/>
          <w:szCs w:val="28"/>
        </w:rPr>
      </w:pPr>
      <w:r w:rsidRPr="00F43AF9">
        <w:rPr>
          <w:sz w:val="28"/>
          <w:szCs w:val="28"/>
        </w:rPr>
        <w:t>WATKINS PARK</w:t>
      </w:r>
    </w:p>
    <w:p w14:paraId="55D72631" w14:textId="77777777" w:rsidR="00F43AF9" w:rsidRDefault="00F43AF9" w:rsidP="000A46E8">
      <w:pPr>
        <w:spacing w:line="240" w:lineRule="auto"/>
        <w:contextualSpacing/>
        <w:rPr>
          <w:b/>
        </w:rPr>
      </w:pPr>
    </w:p>
    <w:p w14:paraId="39E10556" w14:textId="77777777" w:rsidR="00037583" w:rsidRDefault="00037583" w:rsidP="000A46E8">
      <w:pPr>
        <w:spacing w:line="240" w:lineRule="auto"/>
        <w:contextualSpacing/>
        <w:rPr>
          <w:b/>
        </w:rPr>
      </w:pPr>
      <w:r>
        <w:rPr>
          <w:b/>
        </w:rPr>
        <w:t>CHILDREN</w:t>
      </w:r>
    </w:p>
    <w:p w14:paraId="08967E6D" w14:textId="77777777" w:rsidR="00F43AF9" w:rsidRDefault="00F43AF9" w:rsidP="000A46E8">
      <w:pPr>
        <w:spacing w:line="240" w:lineRule="auto"/>
        <w:contextualSpacing/>
        <w:rPr>
          <w:b/>
        </w:rPr>
      </w:pPr>
    </w:p>
    <w:p w14:paraId="107CC855" w14:textId="557028BB" w:rsidR="00037583" w:rsidRDefault="00037583" w:rsidP="000A46E8">
      <w:pPr>
        <w:spacing w:line="240" w:lineRule="auto"/>
        <w:contextualSpacing/>
        <w:rPr>
          <w:b/>
        </w:rPr>
      </w:pPr>
      <w:r w:rsidRPr="00056AF3">
        <w:rPr>
          <w:b/>
        </w:rPr>
        <w:t xml:space="preserve">Winter Celebrations Story </w:t>
      </w:r>
      <w:proofErr w:type="spellStart"/>
      <w:r w:rsidRPr="00056AF3">
        <w:rPr>
          <w:b/>
        </w:rPr>
        <w:t>TIme</w:t>
      </w:r>
      <w:proofErr w:type="spellEnd"/>
      <w:r w:rsidRPr="00056AF3">
        <w:rPr>
          <w:b/>
        </w:rPr>
        <w:cr/>
      </w:r>
      <w:r>
        <w:t>Tuesday, Dec 19</w:t>
      </w:r>
      <w:r>
        <w:cr/>
        <w:t>1:30 PM</w:t>
      </w:r>
      <w:r>
        <w:cr/>
        <w:t>Come and enjoy a half hour of stories, songs and activities. For ages 5-8.</w:t>
      </w:r>
      <w:r>
        <w:cr/>
      </w:r>
      <w:r w:rsidRPr="00056AF3">
        <w:rPr>
          <w:b/>
        </w:rPr>
        <w:cr/>
        <w:t>Celebrate Kwanzaa</w:t>
      </w:r>
      <w:r w:rsidRPr="00056AF3">
        <w:rPr>
          <w:b/>
        </w:rPr>
        <w:cr/>
      </w:r>
      <w:r>
        <w:t>Thursday, Dec 28</w:t>
      </w:r>
      <w:r>
        <w:cr/>
        <w:t>1:30 PM</w:t>
      </w:r>
      <w:r>
        <w:cr/>
        <w:t>Kwanzaa is observed Dec</w:t>
      </w:r>
      <w:r w:rsidR="00D923AC">
        <w:t xml:space="preserve"> 26-Jan</w:t>
      </w:r>
      <w:r>
        <w:t xml:space="preserve"> 1. Learn more about this jubilant celebration through lecture, songs and activities. For ages 9-11.</w:t>
      </w:r>
      <w:r>
        <w:cr/>
      </w:r>
      <w:r w:rsidRPr="00056AF3">
        <w:rPr>
          <w:b/>
        </w:rPr>
        <w:cr/>
        <w:t xml:space="preserve">It's A New Year Story </w:t>
      </w:r>
      <w:proofErr w:type="spellStart"/>
      <w:r w:rsidRPr="00056AF3">
        <w:rPr>
          <w:b/>
        </w:rPr>
        <w:t>TIme</w:t>
      </w:r>
      <w:proofErr w:type="spellEnd"/>
      <w:r w:rsidRPr="00056AF3">
        <w:rPr>
          <w:b/>
        </w:rPr>
        <w:cr/>
      </w:r>
      <w:r>
        <w:t>Thursday, Jan 4</w:t>
      </w:r>
      <w:r>
        <w:cr/>
        <w:t>4:30 PM</w:t>
      </w:r>
      <w:r>
        <w:cr/>
        <w:t>Come and enjoy a half hour of stories, songs and activities. For ages 5-8.</w:t>
      </w:r>
      <w:r>
        <w:cr/>
      </w:r>
      <w:r w:rsidRPr="00056AF3">
        <w:rPr>
          <w:b/>
        </w:rPr>
        <w:cr/>
        <w:t xml:space="preserve">Hunger Awareness Story Time: </w:t>
      </w:r>
      <w:proofErr w:type="spellStart"/>
      <w:r w:rsidRPr="00056AF3">
        <w:rPr>
          <w:b/>
        </w:rPr>
        <w:t>Maddi's</w:t>
      </w:r>
      <w:proofErr w:type="spellEnd"/>
      <w:r w:rsidRPr="00056AF3">
        <w:rPr>
          <w:b/>
        </w:rPr>
        <w:t xml:space="preserve"> Fridge</w:t>
      </w:r>
      <w:r w:rsidRPr="00056AF3">
        <w:rPr>
          <w:b/>
        </w:rPr>
        <w:cr/>
      </w:r>
      <w:r>
        <w:t>Wednesday, Jan 24</w:t>
      </w:r>
      <w:r>
        <w:cr/>
        <w:t>4:30 PM</w:t>
      </w:r>
      <w:r>
        <w:cr/>
        <w:t xml:space="preserve">Did you know January is Hunger Awareness Month at the Library? Join us for a story time and craft based on </w:t>
      </w:r>
      <w:proofErr w:type="spellStart"/>
      <w:r w:rsidR="001D12F9">
        <w:t>Maddi’s</w:t>
      </w:r>
      <w:proofErr w:type="spellEnd"/>
      <w:r>
        <w:t xml:space="preserve"> Fridge by Louis Brandt, the story of two best friends who go to the same school, play at the same park, and live in the same neighborhood - but who have one really big difference: Sofia has a refrigerator full of food; </w:t>
      </w:r>
      <w:proofErr w:type="spellStart"/>
      <w:r>
        <w:t>Maddi</w:t>
      </w:r>
      <w:proofErr w:type="spellEnd"/>
      <w:r>
        <w:t xml:space="preserve"> doesn</w:t>
      </w:r>
      <w:r w:rsidR="004429F0">
        <w:t>’</w:t>
      </w:r>
      <w:r w:rsidR="001D12F9">
        <w:t>t</w:t>
      </w:r>
      <w:r>
        <w:t>. For ages 5-9.</w:t>
      </w:r>
      <w:r>
        <w:cr/>
      </w:r>
      <w:r w:rsidRPr="00056AF3">
        <w:rPr>
          <w:b/>
        </w:rPr>
        <w:cr/>
        <w:t>Valentine's Day Story Time and Craft</w:t>
      </w:r>
      <w:r w:rsidRPr="00056AF3">
        <w:rPr>
          <w:b/>
        </w:rPr>
        <w:cr/>
      </w:r>
      <w:r>
        <w:t>Wednesday, Feb 14</w:t>
      </w:r>
      <w:r>
        <w:cr/>
        <w:t>4:30 PM</w:t>
      </w:r>
      <w:r>
        <w:cr/>
        <w:t>Listen to stories about this fun filled day and make a special card to give to a parent or loved one. For ages 5-10.</w:t>
      </w:r>
      <w:r>
        <w:cr/>
      </w:r>
      <w:r w:rsidRPr="00056AF3">
        <w:rPr>
          <w:b/>
        </w:rPr>
        <w:cr/>
        <w:t>The Legend of John Henry</w:t>
      </w:r>
      <w:r w:rsidRPr="00056AF3">
        <w:rPr>
          <w:b/>
        </w:rPr>
        <w:cr/>
      </w:r>
      <w:r>
        <w:t>Thursday, Feb 15</w:t>
      </w:r>
      <w:r>
        <w:cr/>
        <w:t>4:30 PM</w:t>
      </w:r>
      <w:r>
        <w:cr/>
        <w:t xml:space="preserve">Hear storyteller Michael </w:t>
      </w:r>
      <w:proofErr w:type="spellStart"/>
      <w:r>
        <w:t>Diallo</w:t>
      </w:r>
      <w:proofErr w:type="spellEnd"/>
      <w:r>
        <w:t xml:space="preserve"> </w:t>
      </w:r>
      <w:proofErr w:type="spellStart"/>
      <w:r>
        <w:t>McLendon</w:t>
      </w:r>
      <w:proofErr w:type="spellEnd"/>
      <w:r>
        <w:t xml:space="preserve"> tell </w:t>
      </w:r>
      <w:r w:rsidR="004429F0">
        <w:t>“</w:t>
      </w:r>
      <w:r>
        <w:t>The Legend of John Henry,</w:t>
      </w:r>
      <w:r w:rsidR="004429F0">
        <w:t>”</w:t>
      </w:r>
      <w:r>
        <w:t xml:space="preserve"> a </w:t>
      </w:r>
      <w:r w:rsidR="004429F0">
        <w:t>“</w:t>
      </w:r>
      <w:r>
        <w:t>steel driving man</w:t>
      </w:r>
      <w:r w:rsidR="004429F0">
        <w:t>”</w:t>
      </w:r>
      <w:r>
        <w:t xml:space="preserve"> whose prowess was measured in a race against a steam-powered hammer. For ages 6-17, but all ages are welcome.</w:t>
      </w:r>
      <w:r>
        <w:cr/>
      </w:r>
      <w:r w:rsidRPr="00056AF3">
        <w:rPr>
          <w:b/>
        </w:rPr>
        <w:cr/>
        <w:t>Stamp on History</w:t>
      </w:r>
      <w:r w:rsidRPr="00056AF3">
        <w:rPr>
          <w:b/>
        </w:rPr>
        <w:cr/>
      </w:r>
      <w:r>
        <w:t>Thursday, Feb 22</w:t>
      </w:r>
      <w:r>
        <w:cr/>
        <w:t>4:30 PM</w:t>
      </w:r>
      <w:r>
        <w:cr/>
        <w:t>Guest speaker Roderick Townsend highlight</w:t>
      </w:r>
      <w:r w:rsidR="00D923AC">
        <w:t>s</w:t>
      </w:r>
      <w:r>
        <w:t xml:space="preserve"> significant African-American historical figures honored by the United States Postal Service on stamps in the Black Heritage Series. For ages 6-17.</w:t>
      </w:r>
      <w:r>
        <w:cr/>
      </w:r>
      <w:r w:rsidRPr="00056AF3">
        <w:rPr>
          <w:b/>
        </w:rPr>
        <w:cr/>
        <w:t>Spoons Playing: From Nothing to Something</w:t>
      </w:r>
      <w:r w:rsidRPr="00056AF3">
        <w:rPr>
          <w:b/>
        </w:rPr>
        <w:cr/>
      </w:r>
      <w:r>
        <w:t>Wednesday, Feb 28</w:t>
      </w:r>
      <w:r>
        <w:cr/>
        <w:t>4:30 PM</w:t>
      </w:r>
      <w:r>
        <w:cr/>
        <w:t xml:space="preserve">Hear the </w:t>
      </w:r>
      <w:r w:rsidR="004429F0">
        <w:t>“</w:t>
      </w:r>
      <w:r>
        <w:t>Spoons Man</w:t>
      </w:r>
      <w:r w:rsidR="004429F0">
        <w:t>”</w:t>
      </w:r>
      <w:r>
        <w:t xml:space="preserve"> play! Explore the history, development, and use of spoons playing across </w:t>
      </w:r>
      <w:r>
        <w:lastRenderedPageBreak/>
        <w:t>musical genres. Start creating your own music with spoons! Presented by the National Museum of African American Music. For ages 6-17, but all ages are welcome.</w:t>
      </w:r>
      <w:r>
        <w:cr/>
      </w:r>
      <w:r w:rsidRPr="00056AF3">
        <w:rPr>
          <w:b/>
        </w:rPr>
        <w:cr/>
      </w:r>
      <w:r>
        <w:rPr>
          <w:b/>
        </w:rPr>
        <w:t>TEENS</w:t>
      </w:r>
    </w:p>
    <w:p w14:paraId="1E1E2937" w14:textId="77777777" w:rsidR="00F43AF9" w:rsidRDefault="00F43AF9" w:rsidP="000A46E8">
      <w:pPr>
        <w:spacing w:line="240" w:lineRule="auto"/>
        <w:contextualSpacing/>
        <w:rPr>
          <w:b/>
        </w:rPr>
      </w:pPr>
    </w:p>
    <w:p w14:paraId="061FEFA3" w14:textId="77777777" w:rsidR="00037583" w:rsidRDefault="00037583" w:rsidP="000A46E8">
      <w:pPr>
        <w:spacing w:line="240" w:lineRule="auto"/>
        <w:contextualSpacing/>
        <w:rPr>
          <w:b/>
        </w:rPr>
      </w:pPr>
      <w:r w:rsidRPr="00056AF3">
        <w:rPr>
          <w:b/>
        </w:rPr>
        <w:t>12 Days of Christmas</w:t>
      </w:r>
      <w:r w:rsidRPr="00056AF3">
        <w:rPr>
          <w:b/>
        </w:rPr>
        <w:cr/>
      </w:r>
      <w:r>
        <w:t>Wednesday, Dec 20</w:t>
      </w:r>
      <w:r>
        <w:cr/>
        <w:t>1:30 PM</w:t>
      </w:r>
      <w:r>
        <w:cr/>
        <w:t>Do you know the lyrics to the 12 Days of Christmas? Join us as we sing and celebrate the Christmas holiday. For ages 12-17.</w:t>
      </w:r>
      <w:r>
        <w:cr/>
      </w:r>
      <w:r w:rsidRPr="00056AF3">
        <w:rPr>
          <w:b/>
        </w:rPr>
        <w:cr/>
        <w:t>Game On</w:t>
      </w:r>
      <w:r w:rsidRPr="00056AF3">
        <w:rPr>
          <w:b/>
        </w:rPr>
        <w:cr/>
      </w:r>
      <w:r>
        <w:t>Thursday, Jan 18</w:t>
      </w:r>
      <w:r>
        <w:cr/>
        <w:t>3:30 PM</w:t>
      </w:r>
      <w:r>
        <w:cr/>
        <w:t>Enjoy playing video games with your friends. For ages 12-17.</w:t>
      </w:r>
      <w:r>
        <w:cr/>
      </w:r>
      <w:r w:rsidRPr="00056AF3">
        <w:rPr>
          <w:b/>
        </w:rPr>
        <w:cr/>
        <w:t xml:space="preserve">Global Education presents </w:t>
      </w:r>
      <w:proofErr w:type="spellStart"/>
      <w:r w:rsidRPr="00056AF3">
        <w:rPr>
          <w:b/>
        </w:rPr>
        <w:t>Nyama</w:t>
      </w:r>
      <w:proofErr w:type="spellEnd"/>
      <w:r w:rsidRPr="00056AF3">
        <w:rPr>
          <w:b/>
        </w:rPr>
        <w:t xml:space="preserve"> Drum Ensemble</w:t>
      </w:r>
      <w:r w:rsidRPr="00056AF3">
        <w:rPr>
          <w:b/>
        </w:rPr>
        <w:cr/>
      </w:r>
      <w:r>
        <w:t>Tuesday, Feb 20</w:t>
      </w:r>
      <w:r>
        <w:cr/>
        <w:t>4:30 PM</w:t>
      </w:r>
      <w:r>
        <w:cr/>
      </w:r>
      <w:proofErr w:type="spellStart"/>
      <w:r>
        <w:t>Nyama</w:t>
      </w:r>
      <w:proofErr w:type="spellEnd"/>
      <w:r>
        <w:t xml:space="preserve"> Drum Ensemble, directed by Shannon Holland, shares popular and traditional rhythms emanating out of The Great Mali Empire of West Africa, and original creations. For ages </w:t>
      </w:r>
      <w:proofErr w:type="gramStart"/>
      <w:r>
        <w:t>For</w:t>
      </w:r>
      <w:proofErr w:type="gramEnd"/>
      <w:r>
        <w:t xml:space="preserve"> ages 6-17, but all ages are welcome.</w:t>
      </w:r>
      <w:r>
        <w:cr/>
      </w:r>
      <w:r w:rsidRPr="00056AF3">
        <w:rPr>
          <w:b/>
        </w:rPr>
        <w:cr/>
      </w:r>
      <w:r>
        <w:rPr>
          <w:b/>
        </w:rPr>
        <w:t>ADULTS</w:t>
      </w:r>
    </w:p>
    <w:p w14:paraId="1238ECBA" w14:textId="77777777" w:rsidR="00F43AF9" w:rsidRDefault="00F43AF9" w:rsidP="000A46E8">
      <w:pPr>
        <w:spacing w:line="240" w:lineRule="auto"/>
        <w:contextualSpacing/>
        <w:rPr>
          <w:b/>
        </w:rPr>
      </w:pPr>
    </w:p>
    <w:p w14:paraId="2CDE4B00" w14:textId="06E54C13" w:rsidR="00E42F1F" w:rsidRDefault="00037583" w:rsidP="00E42F1F">
      <w:pPr>
        <w:spacing w:line="240" w:lineRule="auto"/>
        <w:contextualSpacing/>
      </w:pPr>
      <w:r w:rsidRPr="00056AF3">
        <w:rPr>
          <w:b/>
        </w:rPr>
        <w:t>Let's Decorate for the Holiday</w:t>
      </w:r>
      <w:r w:rsidRPr="00056AF3">
        <w:rPr>
          <w:b/>
        </w:rPr>
        <w:cr/>
      </w:r>
      <w:r>
        <w:t>Monday, Dec 11</w:t>
      </w:r>
      <w:r>
        <w:cr/>
        <w:t>11:00 AM</w:t>
      </w:r>
      <w:r>
        <w:cr/>
        <w:t>It's Almost Christmas! Share and receive decorating ideas and tips to help make your home look fun and festive.</w:t>
      </w:r>
      <w:r>
        <w:cr/>
      </w:r>
    </w:p>
    <w:p w14:paraId="0E66021D" w14:textId="2D877D07" w:rsidR="00E42F1F" w:rsidRDefault="00E42F1F" w:rsidP="000A46E8">
      <w:pPr>
        <w:spacing w:line="240" w:lineRule="auto"/>
        <w:contextualSpacing/>
      </w:pPr>
    </w:p>
    <w:sectPr w:rsidR="00E42F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085"/>
    <w:rsid w:val="00017F45"/>
    <w:rsid w:val="00023180"/>
    <w:rsid w:val="00031E10"/>
    <w:rsid w:val="00035190"/>
    <w:rsid w:val="00037583"/>
    <w:rsid w:val="00054AAD"/>
    <w:rsid w:val="00074735"/>
    <w:rsid w:val="000A3D1C"/>
    <w:rsid w:val="000A46E8"/>
    <w:rsid w:val="000F6729"/>
    <w:rsid w:val="00112180"/>
    <w:rsid w:val="00144A44"/>
    <w:rsid w:val="0015273E"/>
    <w:rsid w:val="0015552B"/>
    <w:rsid w:val="00171E4A"/>
    <w:rsid w:val="00196A57"/>
    <w:rsid w:val="001A6DE6"/>
    <w:rsid w:val="001B2A88"/>
    <w:rsid w:val="001B3378"/>
    <w:rsid w:val="001D12F9"/>
    <w:rsid w:val="001D1AAC"/>
    <w:rsid w:val="00220C3C"/>
    <w:rsid w:val="00244DA7"/>
    <w:rsid w:val="00267CB6"/>
    <w:rsid w:val="00275EE0"/>
    <w:rsid w:val="00285C2D"/>
    <w:rsid w:val="00290667"/>
    <w:rsid w:val="002A5AC5"/>
    <w:rsid w:val="002B2B13"/>
    <w:rsid w:val="002E3B13"/>
    <w:rsid w:val="00304B0B"/>
    <w:rsid w:val="00307795"/>
    <w:rsid w:val="003115E7"/>
    <w:rsid w:val="00385BD4"/>
    <w:rsid w:val="003B0C13"/>
    <w:rsid w:val="003C4F8E"/>
    <w:rsid w:val="003D29D7"/>
    <w:rsid w:val="003E0651"/>
    <w:rsid w:val="003E18E3"/>
    <w:rsid w:val="00400F80"/>
    <w:rsid w:val="004048D4"/>
    <w:rsid w:val="0042505B"/>
    <w:rsid w:val="00441F47"/>
    <w:rsid w:val="004429F0"/>
    <w:rsid w:val="00471520"/>
    <w:rsid w:val="0048319A"/>
    <w:rsid w:val="004941B2"/>
    <w:rsid w:val="00496317"/>
    <w:rsid w:val="004A00F7"/>
    <w:rsid w:val="004E0F7C"/>
    <w:rsid w:val="004E334C"/>
    <w:rsid w:val="005115B3"/>
    <w:rsid w:val="00513051"/>
    <w:rsid w:val="00534F08"/>
    <w:rsid w:val="00540F26"/>
    <w:rsid w:val="005424B8"/>
    <w:rsid w:val="00552F2B"/>
    <w:rsid w:val="005734C4"/>
    <w:rsid w:val="00597886"/>
    <w:rsid w:val="005B1766"/>
    <w:rsid w:val="005B4175"/>
    <w:rsid w:val="005C6D26"/>
    <w:rsid w:val="005D305E"/>
    <w:rsid w:val="005D456A"/>
    <w:rsid w:val="006146CA"/>
    <w:rsid w:val="00614F20"/>
    <w:rsid w:val="00623B92"/>
    <w:rsid w:val="006651E7"/>
    <w:rsid w:val="00671D39"/>
    <w:rsid w:val="0068293E"/>
    <w:rsid w:val="006B1427"/>
    <w:rsid w:val="006E4FA2"/>
    <w:rsid w:val="006F4684"/>
    <w:rsid w:val="0074721A"/>
    <w:rsid w:val="007809C0"/>
    <w:rsid w:val="007958AD"/>
    <w:rsid w:val="007C4744"/>
    <w:rsid w:val="00812E88"/>
    <w:rsid w:val="008246C0"/>
    <w:rsid w:val="00897CAD"/>
    <w:rsid w:val="008A5296"/>
    <w:rsid w:val="008A66E8"/>
    <w:rsid w:val="008C3572"/>
    <w:rsid w:val="008F55E7"/>
    <w:rsid w:val="00911638"/>
    <w:rsid w:val="00926E1F"/>
    <w:rsid w:val="00941C21"/>
    <w:rsid w:val="00962DD1"/>
    <w:rsid w:val="00966446"/>
    <w:rsid w:val="0097051D"/>
    <w:rsid w:val="009813AE"/>
    <w:rsid w:val="00987812"/>
    <w:rsid w:val="009C340A"/>
    <w:rsid w:val="009C4D3B"/>
    <w:rsid w:val="009D3F42"/>
    <w:rsid w:val="009D53BC"/>
    <w:rsid w:val="009F1085"/>
    <w:rsid w:val="009F721B"/>
    <w:rsid w:val="00A055C9"/>
    <w:rsid w:val="00A41B6B"/>
    <w:rsid w:val="00A565EE"/>
    <w:rsid w:val="00AA0C57"/>
    <w:rsid w:val="00AB5425"/>
    <w:rsid w:val="00AD36C3"/>
    <w:rsid w:val="00AD38A4"/>
    <w:rsid w:val="00AF56F0"/>
    <w:rsid w:val="00B118B9"/>
    <w:rsid w:val="00B429EF"/>
    <w:rsid w:val="00B446AC"/>
    <w:rsid w:val="00B52A4A"/>
    <w:rsid w:val="00B63A0E"/>
    <w:rsid w:val="00B64F4A"/>
    <w:rsid w:val="00B66932"/>
    <w:rsid w:val="00B847EE"/>
    <w:rsid w:val="00B94431"/>
    <w:rsid w:val="00BD08CE"/>
    <w:rsid w:val="00BD336B"/>
    <w:rsid w:val="00BD6687"/>
    <w:rsid w:val="00BE0FE7"/>
    <w:rsid w:val="00BE216E"/>
    <w:rsid w:val="00C12F30"/>
    <w:rsid w:val="00C2795E"/>
    <w:rsid w:val="00C3416E"/>
    <w:rsid w:val="00C42168"/>
    <w:rsid w:val="00CA71C2"/>
    <w:rsid w:val="00CB7E68"/>
    <w:rsid w:val="00CE16D6"/>
    <w:rsid w:val="00CE2861"/>
    <w:rsid w:val="00D012DB"/>
    <w:rsid w:val="00D30DE2"/>
    <w:rsid w:val="00D36283"/>
    <w:rsid w:val="00D82EFA"/>
    <w:rsid w:val="00D83338"/>
    <w:rsid w:val="00D90C45"/>
    <w:rsid w:val="00D923AC"/>
    <w:rsid w:val="00DB6D34"/>
    <w:rsid w:val="00DC7380"/>
    <w:rsid w:val="00DE17E4"/>
    <w:rsid w:val="00DE4225"/>
    <w:rsid w:val="00E13DD2"/>
    <w:rsid w:val="00E35DCF"/>
    <w:rsid w:val="00E42F1F"/>
    <w:rsid w:val="00E932B0"/>
    <w:rsid w:val="00EA01B0"/>
    <w:rsid w:val="00EA33E0"/>
    <w:rsid w:val="00EC043F"/>
    <w:rsid w:val="00ED280A"/>
    <w:rsid w:val="00ED28BA"/>
    <w:rsid w:val="00EE766B"/>
    <w:rsid w:val="00F05EE4"/>
    <w:rsid w:val="00F22B39"/>
    <w:rsid w:val="00F22DFE"/>
    <w:rsid w:val="00F35FDC"/>
    <w:rsid w:val="00F43AF9"/>
    <w:rsid w:val="00F86A62"/>
    <w:rsid w:val="00F94EF1"/>
    <w:rsid w:val="00FB3F17"/>
    <w:rsid w:val="00FC5EFA"/>
    <w:rsid w:val="00FE5975"/>
    <w:rsid w:val="00FF44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113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6D26"/>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6D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064898">
      <w:bodyDiv w:val="1"/>
      <w:marLeft w:val="0"/>
      <w:marRight w:val="0"/>
      <w:marTop w:val="0"/>
      <w:marBottom w:val="0"/>
      <w:divBdr>
        <w:top w:val="none" w:sz="0" w:space="0" w:color="auto"/>
        <w:left w:val="none" w:sz="0" w:space="0" w:color="auto"/>
        <w:bottom w:val="none" w:sz="0" w:space="0" w:color="auto"/>
        <w:right w:val="none" w:sz="0" w:space="0" w:color="auto"/>
      </w:divBdr>
    </w:div>
    <w:div w:id="271135979">
      <w:bodyDiv w:val="1"/>
      <w:marLeft w:val="0"/>
      <w:marRight w:val="0"/>
      <w:marTop w:val="0"/>
      <w:marBottom w:val="0"/>
      <w:divBdr>
        <w:top w:val="none" w:sz="0" w:space="0" w:color="auto"/>
        <w:left w:val="none" w:sz="0" w:space="0" w:color="auto"/>
        <w:bottom w:val="none" w:sz="0" w:space="0" w:color="auto"/>
        <w:right w:val="none" w:sz="0" w:space="0" w:color="auto"/>
      </w:divBdr>
    </w:div>
    <w:div w:id="273942789">
      <w:bodyDiv w:val="1"/>
      <w:marLeft w:val="0"/>
      <w:marRight w:val="0"/>
      <w:marTop w:val="0"/>
      <w:marBottom w:val="0"/>
      <w:divBdr>
        <w:top w:val="none" w:sz="0" w:space="0" w:color="auto"/>
        <w:left w:val="none" w:sz="0" w:space="0" w:color="auto"/>
        <w:bottom w:val="none" w:sz="0" w:space="0" w:color="auto"/>
        <w:right w:val="none" w:sz="0" w:space="0" w:color="auto"/>
      </w:divBdr>
    </w:div>
    <w:div w:id="882789508">
      <w:bodyDiv w:val="1"/>
      <w:marLeft w:val="0"/>
      <w:marRight w:val="0"/>
      <w:marTop w:val="0"/>
      <w:marBottom w:val="0"/>
      <w:divBdr>
        <w:top w:val="none" w:sz="0" w:space="0" w:color="auto"/>
        <w:left w:val="none" w:sz="0" w:space="0" w:color="auto"/>
        <w:bottom w:val="none" w:sz="0" w:space="0" w:color="auto"/>
        <w:right w:val="none" w:sz="0" w:space="0" w:color="auto"/>
      </w:divBdr>
    </w:div>
    <w:div w:id="1105686300">
      <w:bodyDiv w:val="1"/>
      <w:marLeft w:val="0"/>
      <w:marRight w:val="0"/>
      <w:marTop w:val="0"/>
      <w:marBottom w:val="0"/>
      <w:divBdr>
        <w:top w:val="none" w:sz="0" w:space="0" w:color="auto"/>
        <w:left w:val="none" w:sz="0" w:space="0" w:color="auto"/>
        <w:bottom w:val="none" w:sz="0" w:space="0" w:color="auto"/>
        <w:right w:val="none" w:sz="0" w:space="0" w:color="auto"/>
      </w:divBdr>
    </w:div>
    <w:div w:id="1468740120">
      <w:bodyDiv w:val="1"/>
      <w:marLeft w:val="0"/>
      <w:marRight w:val="0"/>
      <w:marTop w:val="0"/>
      <w:marBottom w:val="0"/>
      <w:divBdr>
        <w:top w:val="none" w:sz="0" w:space="0" w:color="auto"/>
        <w:left w:val="none" w:sz="0" w:space="0" w:color="auto"/>
        <w:bottom w:val="none" w:sz="0" w:space="0" w:color="auto"/>
        <w:right w:val="none" w:sz="0" w:space="0" w:color="auto"/>
      </w:divBdr>
    </w:div>
    <w:div w:id="1798796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annie.herlocker@nashville.gov"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60</Pages>
  <Words>16391</Words>
  <Characters>93430</Characters>
  <Application>Microsoft Macintosh Word</Application>
  <DocSecurity>0</DocSecurity>
  <Lines>778</Lines>
  <Paragraphs>219</Paragraphs>
  <ScaleCrop>false</ScaleCrop>
  <HeadingPairs>
    <vt:vector size="2" baseType="variant">
      <vt:variant>
        <vt:lpstr>Title</vt:lpstr>
      </vt:variant>
      <vt:variant>
        <vt:i4>1</vt:i4>
      </vt:variant>
    </vt:vector>
  </HeadingPairs>
  <TitlesOfParts>
    <vt:vector size="1" baseType="lpstr">
      <vt:lpstr/>
    </vt:vector>
  </TitlesOfParts>
  <Company>Metro Nashville</Company>
  <LinksUpToDate>false</LinksUpToDate>
  <CharactersWithSpaces>109602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Cook, Kyle (Library)</dc:creator>
  <cp:keywords/>
  <dc:description/>
  <cp:lastModifiedBy>Kyle Cook</cp:lastModifiedBy>
  <cp:revision>2</cp:revision>
  <dcterms:created xsi:type="dcterms:W3CDTF">2017-10-17T17:22:00Z</dcterms:created>
  <dcterms:modified xsi:type="dcterms:W3CDTF">2017-10-17T17:22:00Z</dcterms:modified>
</cp:coreProperties>
</file>